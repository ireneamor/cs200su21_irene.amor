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3142C" w14:textId="77777777" w:rsidR="00531B69" w:rsidRPr="00531B69" w:rsidRDefault="00531B69" w:rsidP="00531B69">
      <w:pPr>
        <w:pStyle w:val="tkomair"/>
        <w:contextualSpacing/>
        <w:rPr>
          <w:color w:val="98012E"/>
          <w:sz w:val="32"/>
          <w:szCs w:val="32"/>
        </w:rPr>
      </w:pPr>
      <w:r w:rsidRPr="00531B69">
        <w:rPr>
          <w:b/>
          <w:color w:val="98012E"/>
          <w:sz w:val="32"/>
          <w:szCs w:val="32"/>
        </w:rPr>
        <w:t>CS200</w:t>
      </w:r>
      <w:r w:rsidRPr="00531B69">
        <w:rPr>
          <w:color w:val="98012E"/>
          <w:sz w:val="32"/>
          <w:szCs w:val="32"/>
        </w:rPr>
        <w:t xml:space="preserve"> </w:t>
      </w:r>
      <w:r w:rsidRPr="00531B69">
        <w:rPr>
          <w:b/>
          <w:color w:val="98012E"/>
          <w:sz w:val="32"/>
          <w:szCs w:val="32"/>
        </w:rPr>
        <w:t>|</w:t>
      </w:r>
      <w:r w:rsidRPr="00531B69">
        <w:rPr>
          <w:color w:val="98012E"/>
          <w:sz w:val="32"/>
          <w:szCs w:val="32"/>
        </w:rPr>
        <w:t xml:space="preserve"> Computer Graphics I</w:t>
      </w:r>
    </w:p>
    <w:p w14:paraId="6C73142D" w14:textId="0E8E22F3" w:rsidR="00531B69" w:rsidRPr="00531B69" w:rsidRDefault="00531B69" w:rsidP="00531B69">
      <w:pPr>
        <w:pStyle w:val="tkomair"/>
        <w:contextualSpacing/>
        <w:rPr>
          <w:sz w:val="32"/>
          <w:szCs w:val="32"/>
        </w:rPr>
      </w:pPr>
      <w:r>
        <w:rPr>
          <w:b/>
          <w:noProof/>
          <w:color w:val="98012E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31471" wp14:editId="6C731472">
                <wp:simplePos x="0" y="0"/>
                <wp:positionH relativeFrom="column">
                  <wp:posOffset>19050</wp:posOffset>
                </wp:positionH>
                <wp:positionV relativeFrom="paragraph">
                  <wp:posOffset>351790</wp:posOffset>
                </wp:positionV>
                <wp:extent cx="6229350" cy="0"/>
                <wp:effectExtent l="0" t="1905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9801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9D7BC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7.7pt" to="492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" strokecolor="#98012e" strokeweight="4.5pt">
                <v:stroke joinstyle="miter"/>
              </v:line>
            </w:pict>
          </mc:Fallback>
        </mc:AlternateContent>
      </w:r>
      <w:r w:rsidR="00630D70">
        <w:rPr>
          <w:b/>
          <w:noProof/>
          <w:color w:val="98012E"/>
          <w:sz w:val="32"/>
        </w:rPr>
        <w:t>Lab</w:t>
      </w:r>
      <w:r w:rsidRPr="00531B69">
        <w:rPr>
          <w:b/>
          <w:color w:val="98012E"/>
          <w:sz w:val="32"/>
        </w:rPr>
        <w:t xml:space="preserve"> 1</w:t>
      </w:r>
      <w:r w:rsidRPr="00531B69">
        <w:rPr>
          <w:color w:val="98012E"/>
          <w:sz w:val="32"/>
        </w:rPr>
        <w:t xml:space="preserve"> </w:t>
      </w:r>
      <w:r w:rsidRPr="00531B69">
        <w:rPr>
          <w:b/>
          <w:color w:val="98012E"/>
          <w:sz w:val="32"/>
        </w:rPr>
        <w:t>|</w:t>
      </w:r>
      <w:r w:rsidRPr="00531B69">
        <w:rPr>
          <w:color w:val="98012E"/>
          <w:sz w:val="32"/>
        </w:rPr>
        <w:t xml:space="preserve"> </w:t>
      </w:r>
      <w:r w:rsidR="00630D70">
        <w:rPr>
          <w:color w:val="98012E"/>
          <w:sz w:val="32"/>
        </w:rPr>
        <w:t>The Frame Buffer</w:t>
      </w:r>
    </w:p>
    <w:p w14:paraId="6C73142E" w14:textId="77777777" w:rsidR="0097160C" w:rsidRDefault="0097160C" w:rsidP="0026443E">
      <w:pPr>
        <w:rPr>
          <w:b/>
        </w:rPr>
      </w:pPr>
    </w:p>
    <w:p w14:paraId="6C73142F" w14:textId="77777777" w:rsidR="0026443E" w:rsidRDefault="0026443E" w:rsidP="0026443E">
      <w:pPr>
        <w:rPr>
          <w:b/>
        </w:rPr>
      </w:pPr>
      <w:r>
        <w:rPr>
          <w:b/>
        </w:rPr>
        <w:t>Topics</w:t>
      </w:r>
    </w:p>
    <w:p w14:paraId="6C731430" w14:textId="77777777" w:rsidR="0011173B" w:rsidRPr="0011173B" w:rsidRDefault="0011173B" w:rsidP="0011173B">
      <w:pPr>
        <w:pStyle w:val="ListParagraph"/>
        <w:numPr>
          <w:ilvl w:val="0"/>
          <w:numId w:val="1"/>
        </w:numPr>
        <w:rPr>
          <w:b/>
        </w:rPr>
      </w:pPr>
      <w:r>
        <w:t>Introduction to CS200 framework.</w:t>
      </w:r>
    </w:p>
    <w:p w14:paraId="6C731432" w14:textId="7C35997E" w:rsidR="0011173B" w:rsidRPr="0011173B" w:rsidRDefault="00630D70" w:rsidP="0011173B">
      <w:pPr>
        <w:pStyle w:val="ListParagraph"/>
        <w:numPr>
          <w:ilvl w:val="0"/>
          <w:numId w:val="1"/>
        </w:numPr>
        <w:rPr>
          <w:b/>
        </w:rPr>
      </w:pPr>
      <w:r>
        <w:t xml:space="preserve">Frame Buffer. </w:t>
      </w:r>
    </w:p>
    <w:p w14:paraId="6C731433" w14:textId="77777777" w:rsidR="0026443E" w:rsidRDefault="0026443E" w:rsidP="0026443E">
      <w:pPr>
        <w:rPr>
          <w:b/>
        </w:rPr>
      </w:pPr>
      <w:r>
        <w:rPr>
          <w:b/>
        </w:rPr>
        <w:t>Goals</w:t>
      </w:r>
    </w:p>
    <w:p w14:paraId="6C731434" w14:textId="1A9A0543" w:rsidR="00B1728A" w:rsidRDefault="00B1728A" w:rsidP="00B1728A">
      <w:pPr>
        <w:pStyle w:val="ListParagraph"/>
        <w:numPr>
          <w:ilvl w:val="0"/>
          <w:numId w:val="1"/>
        </w:numPr>
      </w:pPr>
      <w:r w:rsidRPr="00B1728A">
        <w:t>Getti</w:t>
      </w:r>
      <w:r>
        <w:t>ng familiar with the CS200 framewor</w:t>
      </w:r>
      <w:r w:rsidR="00630D70">
        <w:t>k.</w:t>
      </w:r>
    </w:p>
    <w:p w14:paraId="6C731435" w14:textId="692F3B50" w:rsidR="00B1728A" w:rsidRPr="00B1728A" w:rsidRDefault="00630D70" w:rsidP="00B1728A">
      <w:pPr>
        <w:pStyle w:val="ListParagraph"/>
        <w:numPr>
          <w:ilvl w:val="0"/>
          <w:numId w:val="1"/>
        </w:numPr>
      </w:pPr>
      <w:r>
        <w:t xml:space="preserve">Implement our own frame buffer class. </w:t>
      </w:r>
    </w:p>
    <w:p w14:paraId="6C731436" w14:textId="77777777" w:rsidR="0026443E" w:rsidRDefault="0026443E" w:rsidP="0026443E">
      <w:pPr>
        <w:rPr>
          <w:b/>
        </w:rPr>
      </w:pPr>
      <w:r>
        <w:rPr>
          <w:b/>
        </w:rPr>
        <w:t>Grading:</w:t>
      </w:r>
    </w:p>
    <w:p w14:paraId="6C73143B" w14:textId="30A6BA7E" w:rsidR="0026443E" w:rsidRDefault="00630D70" w:rsidP="0026443E">
      <w:pPr>
        <w:pStyle w:val="ListParagraph"/>
        <w:numPr>
          <w:ilvl w:val="0"/>
          <w:numId w:val="1"/>
        </w:numPr>
      </w:pPr>
      <w:r>
        <w:t xml:space="preserve">There’s no grading for this lab. </w:t>
      </w:r>
    </w:p>
    <w:p w14:paraId="6C731441" w14:textId="77777777" w:rsidR="0026443E" w:rsidRDefault="0026443E" w:rsidP="0026443E">
      <w:pPr>
        <w:rPr>
          <w:b/>
        </w:rPr>
      </w:pPr>
      <w:r>
        <w:rPr>
          <w:b/>
        </w:rPr>
        <w:t>Description</w:t>
      </w:r>
    </w:p>
    <w:p w14:paraId="15D1E012" w14:textId="77777777" w:rsidR="00A2584C" w:rsidRDefault="00082248" w:rsidP="0026443E">
      <w:r>
        <w:t>A Visual Studio project is provided for this assignment. Although there are a lot of files in the ‘</w:t>
      </w:r>
      <w:proofErr w:type="spellStart"/>
      <w:r>
        <w:t>src</w:t>
      </w:r>
      <w:proofErr w:type="spellEnd"/>
      <w:r>
        <w:t xml:space="preserve">’ folder, </w:t>
      </w:r>
      <w:r w:rsidR="00630D70">
        <w:t>all your work for this lab will be in FrameBuffer</w:t>
      </w:r>
      <w:r>
        <w:t>.cpp.</w:t>
      </w:r>
      <w:r w:rsidR="00A2584C">
        <w:t xml:space="preserve"> </w:t>
      </w:r>
      <w:r w:rsidR="00821664">
        <w:t>We will be coding all the functions exce</w:t>
      </w:r>
      <w:r w:rsidR="00A2584C">
        <w:t xml:space="preserve">pt for the Save/Load functions which are provided for you. </w:t>
      </w:r>
    </w:p>
    <w:p w14:paraId="6C731445" w14:textId="6207F088" w:rsidR="00173D37" w:rsidRPr="00173D37" w:rsidRDefault="00A2584C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FrameBuffer</w:t>
      </w:r>
      <w:proofErr w:type="spellEnd"/>
      <w:r>
        <w:rPr>
          <w:b/>
        </w:rPr>
        <w:t xml:space="preserve"> class</w:t>
      </w:r>
    </w:p>
    <w:p w14:paraId="488074A0" w14:textId="363D575C" w:rsidR="00B30EC8" w:rsidRDefault="00A2584C" w:rsidP="00542565">
      <w:r>
        <w:t>The frame buffer is essentially</w:t>
      </w:r>
      <w:r w:rsidR="002A57F2">
        <w:t xml:space="preserve"> a</w:t>
      </w:r>
      <w:r w:rsidR="00D36F80">
        <w:t xml:space="preserve">n interface around a 2D array of pixels in 32-bit RGBA format. </w:t>
      </w:r>
      <w:r w:rsidR="00B30EC8">
        <w:t>It provides functions to allocate/free the pixel data as well as basic functionalities such as getting/setting a pixel at location x, y</w:t>
      </w:r>
      <w:r w:rsidR="00D7757B">
        <w:t xml:space="preserve"> and </w:t>
      </w:r>
      <w:r w:rsidR="00D7757B" w:rsidRPr="00D7757B">
        <w:rPr>
          <w:b/>
          <w:bCs/>
          <w:i/>
          <w:iCs/>
          <w:u w:val="single"/>
        </w:rPr>
        <w:t>clearing</w:t>
      </w:r>
      <w:r w:rsidR="00D7757B">
        <w:t xml:space="preserve"> the frame buffer, which means that we are setting a color to </w:t>
      </w:r>
      <w:r w:rsidR="00D7757B">
        <w:rPr>
          <w:b/>
          <w:bCs/>
        </w:rPr>
        <w:t>ALL</w:t>
      </w:r>
      <w:r w:rsidR="00D7757B">
        <w:t xml:space="preserve"> its pixels. </w:t>
      </w:r>
    </w:p>
    <w:p w14:paraId="2CA00CF3" w14:textId="77777777" w:rsidR="003012AF" w:rsidRPr="003012AF" w:rsidRDefault="003012AF" w:rsidP="003012AF">
      <w:pPr>
        <w:rPr>
          <w:b/>
          <w:bCs/>
        </w:rPr>
      </w:pPr>
      <w:r>
        <w:rPr>
          <w:b/>
          <w:bCs/>
        </w:rPr>
        <w:t>Static Class</w:t>
      </w:r>
    </w:p>
    <w:p w14:paraId="5E30F57A" w14:textId="690D27F7" w:rsidR="00BF6559" w:rsidRDefault="003012AF" w:rsidP="003012AF">
      <w:r>
        <w:t xml:space="preserve">Additionally, the </w:t>
      </w:r>
      <w:proofErr w:type="spellStart"/>
      <w:r>
        <w:t>FrameBuffer</w:t>
      </w:r>
      <w:proofErr w:type="spellEnd"/>
      <w:r>
        <w:t xml:space="preserve"> class is programmed as a </w:t>
      </w:r>
      <w:r>
        <w:rPr>
          <w:b/>
          <w:bCs/>
          <w:i/>
          <w:iCs/>
        </w:rPr>
        <w:t>pure s</w:t>
      </w:r>
      <w:r w:rsidRPr="00732054">
        <w:rPr>
          <w:b/>
          <w:bCs/>
          <w:i/>
          <w:iCs/>
        </w:rPr>
        <w:t>tatic</w:t>
      </w:r>
      <w:r>
        <w:rPr>
          <w:b/>
          <w:bCs/>
          <w:i/>
          <w:iCs/>
        </w:rPr>
        <w:t xml:space="preserve"> class</w:t>
      </w:r>
      <w:r>
        <w:t xml:space="preserve">. This can be seen by the keyword static prepending all member methods and variables of the class. </w:t>
      </w:r>
      <w:r w:rsidR="00BF6559">
        <w:t xml:space="preserve">Doing so means that there’s no </w:t>
      </w:r>
      <w:r w:rsidR="00BF6559">
        <w:rPr>
          <w:i/>
          <w:iCs/>
        </w:rPr>
        <w:t>per-instance data</w:t>
      </w:r>
      <w:r w:rsidR="00BF6559">
        <w:t xml:space="preserve"> </w:t>
      </w:r>
      <w:r w:rsidR="0022302F">
        <w:t xml:space="preserve">and only </w:t>
      </w:r>
      <w:r w:rsidR="0022302F">
        <w:rPr>
          <w:i/>
          <w:iCs/>
        </w:rPr>
        <w:t>static data</w:t>
      </w:r>
      <w:r w:rsidR="0022302F">
        <w:t xml:space="preserve"> defined for the </w:t>
      </w:r>
      <w:proofErr w:type="spellStart"/>
      <w:r w:rsidR="0022302F">
        <w:t>FrameBuffer</w:t>
      </w:r>
      <w:proofErr w:type="spellEnd"/>
      <w:r w:rsidR="0022302F">
        <w:t xml:space="preserve"> class. </w:t>
      </w:r>
    </w:p>
    <w:p w14:paraId="38C31CF3" w14:textId="3D71E929" w:rsidR="0022302F" w:rsidRDefault="0022302F" w:rsidP="003012AF">
      <w:r>
        <w:t xml:space="preserve">This is an implementation of the </w:t>
      </w:r>
      <w:r>
        <w:rPr>
          <w:b/>
          <w:bCs/>
        </w:rPr>
        <w:t>SINGLETON</w:t>
      </w:r>
      <w:r>
        <w:t xml:space="preserve"> programming pattern, </w:t>
      </w:r>
      <w:r w:rsidR="008F4648">
        <w:t xml:space="preserve">which is used when one wants to make a class unique in the code base. </w:t>
      </w:r>
      <w:r w:rsidR="00060192">
        <w:t xml:space="preserve">In our case, this is appropriate, because there can only be one frame buffer where we send the results of the draw calls. </w:t>
      </w:r>
    </w:p>
    <w:p w14:paraId="560A9F16" w14:textId="053605ED" w:rsidR="00082AB6" w:rsidRDefault="00082AB6" w:rsidP="003012AF">
      <w:r>
        <w:rPr>
          <w:i/>
          <w:iCs/>
        </w:rPr>
        <w:t>Calling a static class functions</w:t>
      </w:r>
    </w:p>
    <w:p w14:paraId="048E020F" w14:textId="46620F46" w:rsidR="00082AB6" w:rsidRDefault="00082AB6" w:rsidP="003012AF">
      <w:r>
        <w:t xml:space="preserve">Pure static classes behave very much like namespaces (with the exception of having </w:t>
      </w:r>
      <w:r w:rsidR="00E76E98">
        <w:t xml:space="preserve">private and public variables). The static functions are for all intents and purposes, </w:t>
      </w:r>
      <w:r w:rsidR="00E76E98">
        <w:rPr>
          <w:b/>
          <w:bCs/>
          <w:i/>
          <w:iCs/>
        </w:rPr>
        <w:t>global</w:t>
      </w:r>
      <w:r w:rsidR="00E76E98">
        <w:t xml:space="preserve"> functions and are called with the following syntax:</w:t>
      </w:r>
    </w:p>
    <w:p w14:paraId="3AF0BDD5" w14:textId="263E1214" w:rsidR="00E76E98" w:rsidRDefault="00846837" w:rsidP="00846837">
      <w:pPr>
        <w:jc w:val="center"/>
        <w:rPr>
          <w:i/>
          <w:iCs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class_name</w:t>
      </w:r>
      <w:proofErr w:type="spellEnd"/>
      <w:proofErr w:type="gramStart"/>
      <w:r>
        <w:rPr>
          <w:i/>
          <w:iCs/>
        </w:rPr>
        <w:t>&gt;::&lt;</w:t>
      </w:r>
      <w:proofErr w:type="spellStart"/>
      <w:proofErr w:type="gramEnd"/>
      <w:r>
        <w:rPr>
          <w:i/>
          <w:iCs/>
        </w:rPr>
        <w:t>function_name</w:t>
      </w:r>
      <w:proofErr w:type="spellEnd"/>
      <w:r>
        <w:rPr>
          <w:i/>
          <w:iCs/>
        </w:rPr>
        <w:t>&gt;([arguments]).</w:t>
      </w:r>
    </w:p>
    <w:p w14:paraId="6BC5D23D" w14:textId="2A1FE628" w:rsidR="00846837" w:rsidRDefault="00846837" w:rsidP="003012AF">
      <w:r>
        <w:t xml:space="preserve">For example, calling the </w:t>
      </w:r>
      <w:proofErr w:type="spellStart"/>
      <w:r>
        <w:t>FrameBuffer</w:t>
      </w:r>
      <w:proofErr w:type="spellEnd"/>
      <w:r>
        <w:t xml:space="preserve"> Present function we would write: </w:t>
      </w:r>
    </w:p>
    <w:p w14:paraId="24CD464E" w14:textId="67F4A6E9" w:rsidR="00846837" w:rsidRDefault="00846837" w:rsidP="00846837">
      <w:pPr>
        <w:jc w:val="center"/>
      </w:pPr>
      <w:proofErr w:type="spellStart"/>
      <w:proofErr w:type="gramStart"/>
      <w:r>
        <w:rPr>
          <w:i/>
          <w:iCs/>
        </w:rPr>
        <w:t>FrameBuffer</w:t>
      </w:r>
      <w:proofErr w:type="spellEnd"/>
      <w:r>
        <w:rPr>
          <w:i/>
          <w:iCs/>
        </w:rPr>
        <w:t>::</w:t>
      </w:r>
      <w:proofErr w:type="gramEnd"/>
      <w:r>
        <w:rPr>
          <w:i/>
          <w:iCs/>
        </w:rPr>
        <w:t>Present();</w:t>
      </w:r>
    </w:p>
    <w:p w14:paraId="2FB4327B" w14:textId="2B5F2E01" w:rsidR="00846837" w:rsidRDefault="00EF3E95" w:rsidP="00846837">
      <w:pPr>
        <w:rPr>
          <w:i/>
          <w:iCs/>
        </w:rPr>
      </w:pPr>
      <w:r>
        <w:rPr>
          <w:i/>
          <w:iCs/>
        </w:rPr>
        <w:t>Defining static class variables</w:t>
      </w:r>
    </w:p>
    <w:p w14:paraId="7D74965B" w14:textId="2A5EE0B6" w:rsidR="00EF3E95" w:rsidRDefault="00EF3E95" w:rsidP="00846837">
      <w:r>
        <w:lastRenderedPageBreak/>
        <w:t xml:space="preserve">Very much like static class member functions, static class member variables are similar to global variables, which follow the same access rules (private/public/protected) as regular classes. </w:t>
      </w:r>
      <w:r w:rsidR="00B35CA1">
        <w:t xml:space="preserve">However, unlike regular classes, the static member variables must be </w:t>
      </w:r>
      <w:r w:rsidR="00B35CA1">
        <w:rPr>
          <w:b/>
          <w:bCs/>
          <w:i/>
          <w:iCs/>
        </w:rPr>
        <w:t>defined</w:t>
      </w:r>
      <w:r w:rsidR="00B35CA1">
        <w:t xml:space="preserve"> in a compiled file (i.e. a </w:t>
      </w:r>
      <w:proofErr w:type="spellStart"/>
      <w:r w:rsidR="00B35CA1">
        <w:t>cpp</w:t>
      </w:r>
      <w:proofErr w:type="spellEnd"/>
      <w:r w:rsidR="00B35CA1">
        <w:t xml:space="preserve"> file).</w:t>
      </w:r>
      <w:r w:rsidR="00B414AC">
        <w:t xml:space="preserve"> This is why at the top of FrameBuffer.cpp, you will see the </w:t>
      </w:r>
      <w:proofErr w:type="spellStart"/>
      <w:r w:rsidR="00B414AC">
        <w:t>FrameBuffer</w:t>
      </w:r>
      <w:proofErr w:type="spellEnd"/>
      <w:r w:rsidR="00B414AC">
        <w:t xml:space="preserve"> variables defined as so: </w:t>
      </w:r>
    </w:p>
    <w:p w14:paraId="0303C6DE" w14:textId="77777777" w:rsidR="00B811D4" w:rsidRDefault="00B811D4" w:rsidP="00B811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u8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FrameBuffer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frameBuffer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0DCFC" w14:textId="6851BD58" w:rsidR="00B811D4" w:rsidRDefault="00B811D4" w:rsidP="00B811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u32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FrameBuffer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frameBufferWidth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DF7F36" w14:textId="22D9B655" w:rsidR="00B414AC" w:rsidRPr="00B35CA1" w:rsidRDefault="00B811D4" w:rsidP="00B811D4">
      <w:r w:rsidRPr="00B811D4">
        <w:rPr>
          <w:rFonts w:ascii="Consolas" w:hAnsi="Consolas" w:cs="Consolas"/>
          <w:color w:val="000000"/>
          <w:sz w:val="19"/>
          <w:szCs w:val="19"/>
        </w:rPr>
        <w:tab/>
      </w:r>
      <w:r w:rsidRPr="00B811D4">
        <w:rPr>
          <w:rFonts w:ascii="Consolas" w:hAnsi="Consolas" w:cs="Consolas"/>
          <w:color w:val="2B91AF"/>
          <w:sz w:val="19"/>
          <w:szCs w:val="19"/>
        </w:rPr>
        <w:t>u32</w:t>
      </w:r>
      <w:r w:rsidRPr="00B811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811D4">
        <w:rPr>
          <w:rFonts w:ascii="Consolas" w:hAnsi="Consolas" w:cs="Consolas"/>
          <w:color w:val="2B91AF"/>
          <w:sz w:val="19"/>
          <w:szCs w:val="19"/>
        </w:rPr>
        <w:t>FrameBuffer</w:t>
      </w:r>
      <w:proofErr w:type="spellEnd"/>
      <w:r w:rsidRPr="00B811D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B811D4">
        <w:rPr>
          <w:rFonts w:ascii="Consolas" w:hAnsi="Consolas" w:cs="Consolas"/>
          <w:color w:val="000000"/>
          <w:sz w:val="19"/>
          <w:szCs w:val="19"/>
        </w:rPr>
        <w:t>frameBufferHeight</w:t>
      </w:r>
      <w:proofErr w:type="spellEnd"/>
      <w:r w:rsidRPr="00B811D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4D2562" w14:textId="75ED1A37" w:rsidR="003012AF" w:rsidRDefault="00B811D4" w:rsidP="00542565">
      <w:r>
        <w:t xml:space="preserve">It’s good practice to initialize the variables to default values. </w:t>
      </w:r>
    </w:p>
    <w:p w14:paraId="64CBC454" w14:textId="33E7011C" w:rsidR="003012AF" w:rsidRPr="003012AF" w:rsidRDefault="003012AF" w:rsidP="00542565">
      <w:pPr>
        <w:rPr>
          <w:b/>
          <w:bCs/>
        </w:rPr>
      </w:pPr>
      <w:r>
        <w:rPr>
          <w:b/>
          <w:bCs/>
        </w:rPr>
        <w:t>The Present function</w:t>
      </w:r>
    </w:p>
    <w:p w14:paraId="241D7F12" w14:textId="59A06C7A" w:rsidR="003248A9" w:rsidRDefault="00797675" w:rsidP="00542565">
      <w:r>
        <w:t xml:space="preserve">Another important function is </w:t>
      </w:r>
      <w:proofErr w:type="gramStart"/>
      <w:r>
        <w:rPr>
          <w:b/>
          <w:bCs/>
        </w:rPr>
        <w:t>Present(</w:t>
      </w:r>
      <w:proofErr w:type="gramEnd"/>
      <w:r>
        <w:rPr>
          <w:b/>
          <w:bCs/>
        </w:rPr>
        <w:t>)</w:t>
      </w:r>
      <w:r>
        <w:t xml:space="preserve">. This function is responsible of sending the contents of the frame buffer to the window. </w:t>
      </w:r>
      <w:r w:rsidR="00B83166">
        <w:t>Normally, this process is done by calling a Win32 function, but i</w:t>
      </w:r>
      <w:r w:rsidR="003012AF">
        <w:t xml:space="preserve">n our case, we will rely on the Alpha </w:t>
      </w:r>
      <w:r w:rsidR="00FC040C">
        <w:t>Engine to do so</w:t>
      </w:r>
      <w:r w:rsidR="00C44AFB">
        <w:t xml:space="preserve">. </w:t>
      </w:r>
    </w:p>
    <w:p w14:paraId="7A6E705D" w14:textId="024B30C7" w:rsidR="00C44AFB" w:rsidRPr="00797675" w:rsidRDefault="00C44AFB" w:rsidP="00542565">
      <w:r>
        <w:t xml:space="preserve">Instead, we will create a temporary quad and texture to hold the </w:t>
      </w:r>
      <w:r w:rsidR="00F55327">
        <w:t xml:space="preserve">pixels </w:t>
      </w:r>
      <w:r>
        <w:t>of the frame buffer</w:t>
      </w:r>
      <w:r w:rsidR="00F55327">
        <w:t xml:space="preserve"> and then draw it</w:t>
      </w:r>
      <w:r w:rsidR="008E5DA9">
        <w:t xml:space="preserve">, applying a scale equal to the window dimensions. </w:t>
      </w:r>
    </w:p>
    <w:p w14:paraId="4F6E88E9" w14:textId="68761DCD" w:rsidR="00701D56" w:rsidRDefault="00701D56" w:rsidP="00542565"/>
    <w:p w14:paraId="166232B1" w14:textId="43B5EE3C" w:rsidR="00A44698" w:rsidRDefault="00A44698" w:rsidP="00542565">
      <w:pPr>
        <w:rPr>
          <w:b/>
          <w:bCs/>
        </w:rPr>
      </w:pPr>
      <w:r>
        <w:rPr>
          <w:b/>
          <w:bCs/>
        </w:rPr>
        <w:t>About the Colors</w:t>
      </w:r>
    </w:p>
    <w:p w14:paraId="6C731449" w14:textId="103073D7" w:rsidR="00082248" w:rsidRDefault="001E130E" w:rsidP="001E130E">
      <w:r>
        <w:t xml:space="preserve">You will see that the </w:t>
      </w:r>
      <w:proofErr w:type="spellStart"/>
      <w:r>
        <w:t>SetPixel</w:t>
      </w:r>
      <w:proofErr w:type="spellEnd"/>
      <w:r>
        <w:t xml:space="preserve"> and </w:t>
      </w:r>
      <w:proofErr w:type="spellStart"/>
      <w:r>
        <w:t>GetPixel</w:t>
      </w:r>
      <w:proofErr w:type="spellEnd"/>
      <w:r>
        <w:t xml:space="preserve"> functions interface with the </w:t>
      </w:r>
      <w:r>
        <w:rPr>
          <w:b/>
          <w:bCs/>
        </w:rPr>
        <w:t>Color</w:t>
      </w:r>
      <w:r>
        <w:t xml:space="preserve"> class</w:t>
      </w:r>
      <w:r w:rsidR="00757F13">
        <w:t xml:space="preserve">, declared in </w:t>
      </w:r>
      <w:proofErr w:type="spellStart"/>
      <w:r w:rsidR="00757F13">
        <w:t>Color.h</w:t>
      </w:r>
      <w:proofErr w:type="spellEnd"/>
      <w:r w:rsidR="00757F13">
        <w:t>. This class stores the color component (RGBA) in normalized float format (</w:t>
      </w:r>
      <w:r w:rsidR="008D417E">
        <w:t xml:space="preserve">in the range </w:t>
      </w:r>
      <w:r w:rsidR="00757F13">
        <w:t>[0,1]</w:t>
      </w:r>
      <w:r w:rsidR="008D417E">
        <w:t>). However, our frame buffer stores the pixel data as a 1 dimensional array of unsigned characters.</w:t>
      </w:r>
      <w:r w:rsidR="00135B87">
        <w:t xml:space="preserve"> In this case, we will have to convert to and from normalized color</w:t>
      </w:r>
      <w:r w:rsidR="009075F9">
        <w:t xml:space="preserve">. </w:t>
      </w:r>
    </w:p>
    <w:p w14:paraId="0515BC03" w14:textId="77777777" w:rsidR="00385824" w:rsidRDefault="00385824">
      <w:pPr>
        <w:rPr>
          <w:ins w:id="0" w:author="Thomas Komair" w:date="2020-05-06T12:59:00Z"/>
          <w:b/>
          <w:bCs/>
        </w:rPr>
      </w:pPr>
      <w:ins w:id="1" w:author="Thomas Komair" w:date="2020-05-06T12:59:00Z">
        <w:r>
          <w:rPr>
            <w:b/>
            <w:bCs/>
          </w:rPr>
          <w:br w:type="page"/>
        </w:r>
      </w:ins>
    </w:p>
    <w:p w14:paraId="2DD8AAA4" w14:textId="2E72CC56" w:rsidR="009075F9" w:rsidRDefault="009075F9" w:rsidP="001E130E">
      <w:r>
        <w:rPr>
          <w:b/>
          <w:bCs/>
        </w:rPr>
        <w:lastRenderedPageBreak/>
        <w:t>Extra Challenges</w:t>
      </w:r>
    </w:p>
    <w:p w14:paraId="0A89A562" w14:textId="2524712A" w:rsidR="009075F9" w:rsidRDefault="009075F9" w:rsidP="001E130E">
      <w:r>
        <w:t xml:space="preserve">When you are done with the basic functions for the framebuffer, </w:t>
      </w:r>
      <w:r w:rsidR="00EF1867">
        <w:t xml:space="preserve">try implementing the following code challenges: </w:t>
      </w:r>
    </w:p>
    <w:p w14:paraId="0216200B" w14:textId="37C8249F" w:rsidR="00EF1867" w:rsidRDefault="00EF1867" w:rsidP="001E130E">
      <w:pPr>
        <w:rPr>
          <w:b/>
          <w:bCs/>
        </w:rPr>
      </w:pPr>
      <w:r>
        <w:rPr>
          <w:b/>
          <w:bCs/>
        </w:rPr>
        <w:t xml:space="preserve">Code Challenge 1: Checkerboard pattern. </w:t>
      </w:r>
    </w:p>
    <w:p w14:paraId="41F8A03E" w14:textId="77777777" w:rsidR="00E932CD" w:rsidRDefault="00CF6EF3" w:rsidP="001E130E">
      <w:pPr>
        <w:rPr>
          <w:ins w:id="2" w:author="Thomas Komair" w:date="2020-05-06T13:01:00Z"/>
        </w:rPr>
      </w:pPr>
      <w:r w:rsidRPr="00E932CD">
        <w:rPr>
          <w:i/>
          <w:iCs/>
          <w:rPrChange w:id="3" w:author="Thomas Komair" w:date="2020-05-06T13:01:00Z">
            <w:rPr/>
          </w:rPrChange>
        </w:rPr>
        <w:t>Description</w:t>
      </w:r>
      <w:del w:id="4" w:author="Thomas Komair" w:date="2020-05-06T13:01:00Z">
        <w:r w:rsidDel="00E932CD">
          <w:delText xml:space="preserve">: </w:delText>
        </w:r>
      </w:del>
    </w:p>
    <w:p w14:paraId="3AA4EB4A" w14:textId="2E5D0795" w:rsidR="00B7205C" w:rsidRDefault="00CF6EF3" w:rsidP="00B47EEE">
      <w:pPr>
        <w:rPr>
          <w:ins w:id="5" w:author="Thomas Komair" w:date="2020-05-06T12:59:00Z"/>
        </w:rPr>
      </w:pPr>
      <w:r>
        <w:t>Implement the following function</w:t>
      </w:r>
      <w:r w:rsidR="00EE64E1">
        <w:t xml:space="preserve"> that will clear the frame buffer with a checkerboard pattern</w:t>
      </w:r>
      <w:r w:rsidR="002B1F68">
        <w:t>.</w:t>
      </w:r>
    </w:p>
    <w:p w14:paraId="063563FC" w14:textId="609C076C" w:rsidR="00385824" w:rsidRDefault="00385824">
      <w:pPr>
        <w:jc w:val="center"/>
        <w:rPr>
          <w:ins w:id="6" w:author="Thomas Komair" w:date="2020-05-06T12:56:00Z"/>
        </w:rPr>
        <w:pPrChange w:id="7" w:author="Thomas Komair" w:date="2020-05-06T12:59:00Z">
          <w:pPr/>
        </w:pPrChange>
      </w:pPr>
      <w:ins w:id="8" w:author="Thomas Komair" w:date="2020-05-06T12:59:00Z">
        <w:r w:rsidRPr="00385824">
          <w:rPr>
            <w:noProof/>
          </w:rPr>
          <w:drawing>
            <wp:inline distT="0" distB="0" distL="0" distR="0" wp14:anchorId="5CD594AC" wp14:editId="6BA83128">
              <wp:extent cx="3276600" cy="2585223"/>
              <wp:effectExtent l="0" t="0" r="0" b="571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1510" cy="25969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31BCCF" w14:textId="03E5DA40" w:rsidR="00CF6EF3" w:rsidRPr="00B7205C" w:rsidRDefault="00B7205C" w:rsidP="001E130E">
      <w:pPr>
        <w:rPr>
          <w:i/>
          <w:iCs/>
          <w:rPrChange w:id="9" w:author="Thomas Komair" w:date="2020-05-06T12:56:00Z">
            <w:rPr/>
          </w:rPrChange>
        </w:rPr>
      </w:pPr>
      <w:ins w:id="10" w:author="Thomas Komair" w:date="2020-05-06T12:56:00Z">
        <w:r>
          <w:rPr>
            <w:i/>
            <w:iCs/>
          </w:rPr>
          <w:t>Setup</w:t>
        </w:r>
      </w:ins>
      <w:r w:rsidR="002B1F68" w:rsidRPr="00B7205C">
        <w:rPr>
          <w:i/>
          <w:iCs/>
          <w:rPrChange w:id="11" w:author="Thomas Komair" w:date="2020-05-06T12:56:00Z">
            <w:rPr/>
          </w:rPrChange>
        </w:rPr>
        <w:t xml:space="preserve"> </w:t>
      </w:r>
    </w:p>
    <w:p w14:paraId="6C8644D1" w14:textId="296914E5" w:rsidR="00CF6EF3" w:rsidRDefault="00CF6EF3">
      <w:pPr>
        <w:ind w:left="720"/>
        <w:rPr>
          <w:ins w:id="12" w:author="Thomas Komair" w:date="2020-05-06T12:55:00Z"/>
        </w:rPr>
        <w:pPrChange w:id="13" w:author="Thomas Komair" w:date="2020-05-06T12:56:00Z">
          <w:pPr/>
        </w:pPrChange>
      </w:pPr>
      <w:del w:id="14" w:author="Thomas Komair" w:date="2020-05-06T12:54:00Z">
        <w:r w:rsidDel="009E3230">
          <w:delText>void ClearCheckerboard(</w:delText>
        </w:r>
        <w:r w:rsidR="00EE64E1" w:rsidDel="009E3230">
          <w:delText>)</w:delText>
        </w:r>
      </w:del>
      <w:ins w:id="15" w:author="Thomas Komair" w:date="2020-05-06T12:54:00Z">
        <w:r w:rsidR="009E3230">
          <w:t xml:space="preserve">Add </w:t>
        </w:r>
      </w:ins>
      <w:ins w:id="16" w:author="Thomas Komair" w:date="2020-05-06T12:55:00Z">
        <w:r w:rsidR="00CA1794">
          <w:t xml:space="preserve">the following declaration in the </w:t>
        </w:r>
        <w:proofErr w:type="spellStart"/>
        <w:r w:rsidR="00CA1794">
          <w:t>FrameBuffer</w:t>
        </w:r>
        <w:proofErr w:type="spellEnd"/>
        <w:r w:rsidR="00CA1794">
          <w:t xml:space="preserve"> class in </w:t>
        </w:r>
        <w:proofErr w:type="spellStart"/>
        <w:r w:rsidR="00CA1794">
          <w:t>FrameBuffer.h</w:t>
        </w:r>
        <w:proofErr w:type="spellEnd"/>
      </w:ins>
    </w:p>
    <w:p w14:paraId="59FFE26E" w14:textId="7C9E84CE" w:rsidR="00CA1794" w:rsidRDefault="00CA1794">
      <w:pPr>
        <w:ind w:left="720"/>
        <w:rPr>
          <w:ins w:id="17" w:author="Thomas Komair" w:date="2020-05-06T12:55:00Z"/>
          <w:rFonts w:ascii="Consolas" w:hAnsi="Consolas" w:cs="Consolas"/>
          <w:color w:val="000000"/>
          <w:sz w:val="19"/>
          <w:szCs w:val="19"/>
        </w:rPr>
        <w:pPrChange w:id="18" w:author="Thomas Komair" w:date="2020-05-06T12:56:00Z">
          <w:pPr/>
        </w:pPrChange>
      </w:pPr>
      <w:ins w:id="19" w:author="Thomas Komair" w:date="2020-05-06T12:55:00Z">
        <w:r>
          <w:rPr>
            <w:rFonts w:ascii="Consolas" w:hAnsi="Consolas" w:cs="Consolas"/>
            <w:color w:val="0000FF"/>
            <w:sz w:val="19"/>
            <w:szCs w:val="19"/>
          </w:rPr>
          <w:t>static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/>
            <w:color w:val="0000FF"/>
            <w:sz w:val="19"/>
            <w:szCs w:val="19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</w:rPr>
          <w:t>ClearCheckerboard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(</w:t>
        </w:r>
        <w:proofErr w:type="gramEnd"/>
        <w:r>
          <w:rPr>
            <w:rFonts w:ascii="Consolas" w:hAnsi="Consolas" w:cs="Consolas"/>
            <w:color w:val="2B91AF"/>
            <w:sz w:val="19"/>
            <w:szCs w:val="19"/>
          </w:rPr>
          <w:t>u32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</w:ins>
      <w:ins w:id="20" w:author="Thomas Komair" w:date="2020-05-06T12:57:00Z">
        <w:r w:rsidR="00076611">
          <w:rPr>
            <w:rFonts w:ascii="Consolas" w:hAnsi="Consolas" w:cs="Consolas"/>
            <w:color w:val="808080"/>
            <w:sz w:val="19"/>
            <w:szCs w:val="19"/>
          </w:rPr>
          <w:t>colors</w:t>
        </w:r>
      </w:ins>
      <w:ins w:id="21" w:author="Thomas Komair" w:date="2020-05-06T12:55:00Z">
        <w:r>
          <w:rPr>
            <w:rFonts w:ascii="Consolas" w:hAnsi="Consolas" w:cs="Consolas"/>
            <w:color w:val="000000"/>
            <w:sz w:val="19"/>
            <w:szCs w:val="19"/>
          </w:rPr>
          <w:t xml:space="preserve">[2], </w:t>
        </w:r>
        <w:r>
          <w:rPr>
            <w:rFonts w:ascii="Consolas" w:hAnsi="Consolas" w:cs="Consolas"/>
            <w:color w:val="2B91AF"/>
            <w:sz w:val="19"/>
            <w:szCs w:val="19"/>
          </w:rPr>
          <w:t>u32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</w:rPr>
          <w:t>size</w:t>
        </w:r>
        <w:r>
          <w:rPr>
            <w:rFonts w:ascii="Consolas" w:hAnsi="Consolas" w:cs="Consolas"/>
            <w:color w:val="000000"/>
            <w:sz w:val="19"/>
            <w:szCs w:val="19"/>
          </w:rPr>
          <w:t>);</w:t>
        </w:r>
      </w:ins>
    </w:p>
    <w:p w14:paraId="4B1AA4D6" w14:textId="3F5355DB" w:rsidR="00CA1794" w:rsidRDefault="00CA1794">
      <w:pPr>
        <w:ind w:left="720"/>
        <w:rPr>
          <w:ins w:id="22" w:author="Thomas Komair" w:date="2020-05-06T12:56:00Z"/>
        </w:rPr>
        <w:pPrChange w:id="23" w:author="Thomas Komair" w:date="2020-05-06T12:56:00Z">
          <w:pPr/>
        </w:pPrChange>
      </w:pPr>
      <w:ins w:id="24" w:author="Thomas Komair" w:date="2020-05-06T12:55:00Z">
        <w:r>
          <w:t>Add the corresponding function definition in FrameBuffer.cpp</w:t>
        </w:r>
      </w:ins>
    </w:p>
    <w:p w14:paraId="7B118307" w14:textId="1919A245" w:rsidR="00B7205C" w:rsidRDefault="00B7205C">
      <w:pPr>
        <w:ind w:left="720"/>
        <w:rPr>
          <w:ins w:id="25" w:author="Thomas Komair" w:date="2020-05-06T12:56:00Z"/>
          <w:rFonts w:ascii="Consolas" w:hAnsi="Consolas" w:cs="Consolas"/>
          <w:color w:val="000000"/>
          <w:sz w:val="19"/>
          <w:szCs w:val="19"/>
        </w:rPr>
        <w:pPrChange w:id="26" w:author="Thomas Komair" w:date="2020-05-06T12:56:00Z">
          <w:pPr/>
        </w:pPrChange>
      </w:pPr>
      <w:ins w:id="27" w:author="Thomas Komair" w:date="2020-05-06T12:56:00Z">
        <w:r>
          <w:rPr>
            <w:rFonts w:ascii="Consolas" w:hAnsi="Consolas" w:cs="Consolas"/>
            <w:color w:val="0000FF"/>
            <w:sz w:val="19"/>
            <w:szCs w:val="19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</w:rPr>
          <w:t>FrameBuffer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::</w:t>
        </w:r>
        <w:proofErr w:type="spellStart"/>
        <w:proofErr w:type="gramEnd"/>
        <w:r>
          <w:rPr>
            <w:rFonts w:ascii="Consolas" w:hAnsi="Consolas" w:cs="Consolas"/>
            <w:color w:val="000000"/>
            <w:sz w:val="19"/>
            <w:szCs w:val="19"/>
          </w:rPr>
          <w:t>ClearCheckerboard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(</w:t>
        </w:r>
        <w:r>
          <w:rPr>
            <w:rFonts w:ascii="Consolas" w:hAnsi="Consolas" w:cs="Consolas"/>
            <w:color w:val="2B91AF"/>
            <w:sz w:val="19"/>
            <w:szCs w:val="19"/>
          </w:rPr>
          <w:t>u32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</w:rPr>
          <w:t>colors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[2], </w:t>
        </w:r>
        <w:r>
          <w:rPr>
            <w:rFonts w:ascii="Consolas" w:hAnsi="Consolas" w:cs="Consolas"/>
            <w:color w:val="2B91AF"/>
            <w:sz w:val="19"/>
            <w:szCs w:val="19"/>
          </w:rPr>
          <w:t>u32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</w:rPr>
          <w:t>size</w:t>
        </w:r>
        <w:r>
          <w:rPr>
            <w:rFonts w:ascii="Consolas" w:hAnsi="Consolas" w:cs="Consolas"/>
            <w:color w:val="000000"/>
            <w:sz w:val="19"/>
            <w:szCs w:val="19"/>
          </w:rPr>
          <w:t>)</w:t>
        </w:r>
      </w:ins>
    </w:p>
    <w:p w14:paraId="39F522B4" w14:textId="0B4834E0" w:rsidR="00B7205C" w:rsidRPr="00B7205C" w:rsidRDefault="00E932CD" w:rsidP="00B7205C">
      <w:pPr>
        <w:rPr>
          <w:ins w:id="28" w:author="Thomas Komair" w:date="2020-05-06T12:56:00Z"/>
          <w:i/>
          <w:iCs/>
          <w:rPrChange w:id="29" w:author="Thomas Komair" w:date="2020-05-06T12:56:00Z">
            <w:rPr>
              <w:ins w:id="30" w:author="Thomas Komair" w:date="2020-05-06T12:56:00Z"/>
            </w:rPr>
          </w:rPrChange>
        </w:rPr>
      </w:pPr>
      <w:ins w:id="31" w:author="Thomas Komair" w:date="2020-05-06T13:01:00Z">
        <w:r>
          <w:rPr>
            <w:i/>
            <w:iCs/>
          </w:rPr>
          <w:t>Parameters</w:t>
        </w:r>
      </w:ins>
    </w:p>
    <w:p w14:paraId="61B8ABFF" w14:textId="6222DDF4" w:rsidR="00B7205C" w:rsidRDefault="00B7205C" w:rsidP="00B7205C">
      <w:pPr>
        <w:ind w:firstLine="720"/>
        <w:rPr>
          <w:ins w:id="32" w:author="Thomas Komair" w:date="2020-05-06T12:57:00Z"/>
        </w:rPr>
      </w:pPr>
      <w:ins w:id="33" w:author="Thomas Komair" w:date="2020-05-06T12:56:00Z">
        <w:r>
          <w:t xml:space="preserve">The function </w:t>
        </w:r>
      </w:ins>
      <w:ins w:id="34" w:author="Thomas Komair" w:date="2020-05-06T12:57:00Z">
        <w:r w:rsidR="00076611">
          <w:t xml:space="preserve">takes 2 parameters: </w:t>
        </w:r>
      </w:ins>
    </w:p>
    <w:p w14:paraId="61E21BEC" w14:textId="658FA6B1" w:rsidR="00076611" w:rsidRDefault="00EB1769" w:rsidP="00076611">
      <w:pPr>
        <w:ind w:firstLine="720"/>
        <w:rPr>
          <w:ins w:id="35" w:author="Thomas Komair" w:date="2020-05-06T12:58:00Z"/>
        </w:rPr>
      </w:pPr>
      <w:ins w:id="36" w:author="Thomas Komair" w:date="2020-05-06T12:58:00Z">
        <w:r>
          <w:rPr>
            <w:rFonts w:ascii="Consolas" w:hAnsi="Consolas" w:cs="Consolas"/>
            <w:color w:val="2B91AF"/>
            <w:sz w:val="19"/>
            <w:szCs w:val="19"/>
          </w:rPr>
          <w:t>u32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gramStart"/>
        <w:r>
          <w:rPr>
            <w:rFonts w:ascii="Consolas" w:hAnsi="Consolas" w:cs="Consolas"/>
            <w:color w:val="808080"/>
            <w:sz w:val="19"/>
            <w:szCs w:val="19"/>
          </w:rPr>
          <w:t>colors</w:t>
        </w:r>
        <w:r>
          <w:rPr>
            <w:rFonts w:ascii="Consolas" w:hAnsi="Consolas" w:cs="Consolas"/>
            <w:color w:val="000000"/>
            <w:sz w:val="19"/>
            <w:szCs w:val="19"/>
          </w:rPr>
          <w:t>[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</w:rPr>
          <w:t>2]</w:t>
        </w:r>
      </w:ins>
      <w:ins w:id="37" w:author="Thomas Komair" w:date="2020-05-06T12:57:00Z">
        <w:r w:rsidR="00076611">
          <w:rPr>
            <w:rFonts w:ascii="Consolas" w:hAnsi="Consolas" w:cs="Consolas"/>
            <w:color w:val="808080"/>
            <w:sz w:val="19"/>
            <w:szCs w:val="19"/>
          </w:rPr>
          <w:t xml:space="preserve">: </w:t>
        </w:r>
        <w:r>
          <w:t>the two colors to use in the checker</w:t>
        </w:r>
      </w:ins>
      <w:ins w:id="38" w:author="Thomas Komair" w:date="2020-05-06T12:58:00Z">
        <w:r>
          <w:t xml:space="preserve">board pattern. </w:t>
        </w:r>
      </w:ins>
    </w:p>
    <w:p w14:paraId="7B442FB4" w14:textId="7186B099" w:rsidR="00EB1769" w:rsidRDefault="00EB1769" w:rsidP="00EB1769">
      <w:pPr>
        <w:ind w:firstLine="720"/>
        <w:rPr>
          <w:ins w:id="39" w:author="Thomas Komair" w:date="2020-05-06T12:58:00Z"/>
        </w:rPr>
      </w:pPr>
      <w:ins w:id="40" w:author="Thomas Komair" w:date="2020-05-06T12:58:00Z">
        <w:r>
          <w:rPr>
            <w:rFonts w:ascii="Consolas" w:hAnsi="Consolas" w:cs="Consolas"/>
            <w:color w:val="2B91AF"/>
            <w:sz w:val="19"/>
            <w:szCs w:val="19"/>
          </w:rPr>
          <w:t>u32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</w:rPr>
          <w:t xml:space="preserve">size: </w:t>
        </w:r>
        <w:r>
          <w:t xml:space="preserve">the size of each cell in the board. </w:t>
        </w:r>
      </w:ins>
    </w:p>
    <w:p w14:paraId="5731C26F" w14:textId="484EA539" w:rsidR="005C4172" w:rsidRDefault="00D72ADB" w:rsidP="005C4172">
      <w:pPr>
        <w:rPr>
          <w:ins w:id="41" w:author="Thomas Komair" w:date="2020-05-06T12:59:00Z"/>
          <w:i/>
          <w:iCs/>
        </w:rPr>
      </w:pPr>
      <w:ins w:id="42" w:author="Thomas Komair" w:date="2020-05-06T12:59:00Z">
        <w:r>
          <w:rPr>
            <w:i/>
            <w:iCs/>
          </w:rPr>
          <w:t>Test yourself</w:t>
        </w:r>
      </w:ins>
    </w:p>
    <w:p w14:paraId="0C254A50" w14:textId="5B8D42CD" w:rsidR="00D72ADB" w:rsidRDefault="00D72ADB" w:rsidP="005C4172">
      <w:pPr>
        <w:rPr>
          <w:ins w:id="43" w:author="Thomas Komair" w:date="2020-05-06T13:00:00Z"/>
        </w:rPr>
      </w:pPr>
      <w:ins w:id="44" w:author="Thomas Komair" w:date="2020-05-06T12:59:00Z">
        <w:r>
          <w:t xml:space="preserve">To test your code, </w:t>
        </w:r>
      </w:ins>
      <w:ins w:id="45" w:author="Thomas Komair" w:date="2020-05-06T13:00:00Z">
        <w:r w:rsidR="0067388E">
          <w:t xml:space="preserve">comment the previous call to clear and </w:t>
        </w:r>
      </w:ins>
      <w:ins w:id="46" w:author="Thomas Komair" w:date="2020-05-06T12:59:00Z">
        <w:r>
          <w:t>add th</w:t>
        </w:r>
      </w:ins>
      <w:ins w:id="47" w:author="Thomas Komair" w:date="2020-05-06T13:00:00Z">
        <w:r w:rsidR="0067388E">
          <w:t>e following</w:t>
        </w:r>
      </w:ins>
      <w:ins w:id="48" w:author="Thomas Komair" w:date="2020-05-06T12:59:00Z">
        <w:r>
          <w:t xml:space="preserve"> line</w:t>
        </w:r>
      </w:ins>
      <w:ins w:id="49" w:author="Thomas Komair" w:date="2020-05-06T13:00:00Z">
        <w:r w:rsidR="0067388E">
          <w:t>s</w:t>
        </w:r>
      </w:ins>
      <w:ins w:id="50" w:author="Thomas Komair" w:date="2020-05-06T12:59:00Z">
        <w:r>
          <w:t xml:space="preserve"> </w:t>
        </w:r>
        <w:r w:rsidR="0067388E">
          <w:t>in Level 1.cpp</w:t>
        </w:r>
      </w:ins>
      <w:ins w:id="51" w:author="Thomas Komair" w:date="2020-05-06T13:00:00Z">
        <w:r w:rsidR="0067388E">
          <w:t xml:space="preserve"> so that i</w:t>
        </w:r>
        <w:r w:rsidR="00E932CD">
          <w:t>t looks like this:</w:t>
        </w:r>
      </w:ins>
    </w:p>
    <w:p w14:paraId="26D03038" w14:textId="77777777" w:rsidR="00E932CD" w:rsidRDefault="00E932CD" w:rsidP="00E932CD">
      <w:pPr>
        <w:autoSpaceDE w:val="0"/>
        <w:autoSpaceDN w:val="0"/>
        <w:adjustRightInd w:val="0"/>
        <w:spacing w:after="0"/>
        <w:rPr>
          <w:ins w:id="52" w:author="Thomas Komair" w:date="2020-05-06T13:00:00Z"/>
          <w:rFonts w:ascii="Consolas" w:hAnsi="Consolas" w:cs="Consolas"/>
          <w:color w:val="000000"/>
          <w:sz w:val="19"/>
          <w:szCs w:val="19"/>
        </w:rPr>
      </w:pPr>
      <w:ins w:id="53" w:author="Thomas Komair" w:date="2020-05-06T13:00:00Z">
        <w:r>
          <w:tab/>
        </w:r>
        <w:r>
          <w:rPr>
            <w:rFonts w:ascii="Consolas" w:hAnsi="Consolas" w:cs="Consolas"/>
            <w:color w:val="0000FF"/>
            <w:sz w:val="19"/>
            <w:szCs w:val="19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Level_1_</w:t>
        </w:r>
        <w:proofErr w:type="gramStart"/>
        <w:r>
          <w:rPr>
            <w:rFonts w:ascii="Consolas" w:hAnsi="Consolas" w:cs="Consolas"/>
            <w:color w:val="000000"/>
            <w:sz w:val="19"/>
            <w:szCs w:val="19"/>
          </w:rPr>
          <w:t>Render(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</w:rPr>
          <w:t>)</w:t>
        </w:r>
      </w:ins>
    </w:p>
    <w:p w14:paraId="1BD68EA4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54" w:author="Thomas Komair" w:date="2020-05-06T13:00:00Z"/>
          <w:rFonts w:ascii="Consolas" w:hAnsi="Consolas" w:cs="Consolas"/>
          <w:color w:val="000000"/>
          <w:sz w:val="19"/>
          <w:szCs w:val="19"/>
        </w:rPr>
        <w:pPrChange w:id="55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56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>{</w:t>
        </w:r>
      </w:ins>
    </w:p>
    <w:p w14:paraId="112AE932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57" w:author="Thomas Komair" w:date="2020-05-06T13:00:00Z"/>
          <w:rFonts w:ascii="Consolas" w:hAnsi="Consolas" w:cs="Consolas"/>
          <w:color w:val="000000"/>
          <w:sz w:val="19"/>
          <w:szCs w:val="19"/>
        </w:rPr>
        <w:pPrChange w:id="58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59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8000"/>
            <w:sz w:val="19"/>
            <w:szCs w:val="19"/>
          </w:rPr>
          <w:t>// Clear the frame buffer.</w:t>
        </w:r>
      </w:ins>
    </w:p>
    <w:p w14:paraId="3640DECF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60" w:author="Thomas Komair" w:date="2020-05-06T13:00:00Z"/>
          <w:rFonts w:ascii="Consolas" w:hAnsi="Consolas" w:cs="Consolas"/>
          <w:color w:val="000000"/>
          <w:sz w:val="19"/>
          <w:szCs w:val="19"/>
        </w:rPr>
        <w:pPrChange w:id="61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62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8000"/>
            <w:sz w:val="19"/>
            <w:szCs w:val="19"/>
          </w:rPr>
          <w:t>//</w:t>
        </w:r>
        <w:proofErr w:type="spellStart"/>
        <w:proofErr w:type="gramStart"/>
        <w:r>
          <w:rPr>
            <w:rFonts w:ascii="Consolas" w:hAnsi="Consolas" w:cs="Consolas"/>
            <w:color w:val="008000"/>
            <w:sz w:val="19"/>
            <w:szCs w:val="19"/>
          </w:rPr>
          <w:t>FrameBuffer</w:t>
        </w:r>
        <w:proofErr w:type="spellEnd"/>
        <w:r>
          <w:rPr>
            <w:rFonts w:ascii="Consolas" w:hAnsi="Consolas" w:cs="Consolas"/>
            <w:color w:val="008000"/>
            <w:sz w:val="19"/>
            <w:szCs w:val="19"/>
          </w:rPr>
          <w:t>::</w:t>
        </w:r>
        <w:proofErr w:type="gramEnd"/>
        <w:r>
          <w:rPr>
            <w:rFonts w:ascii="Consolas" w:hAnsi="Consolas" w:cs="Consolas"/>
            <w:color w:val="008000"/>
            <w:sz w:val="19"/>
            <w:szCs w:val="19"/>
          </w:rPr>
          <w:t>Clear(Rasterizer::Color().FromU32(0xFFFFFFFF));</w:t>
        </w:r>
      </w:ins>
    </w:p>
    <w:p w14:paraId="71B07527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63" w:author="Thomas Komair" w:date="2020-05-06T13:00:00Z"/>
          <w:rFonts w:ascii="Consolas" w:hAnsi="Consolas" w:cs="Consolas"/>
          <w:color w:val="000000"/>
          <w:sz w:val="19"/>
          <w:szCs w:val="19"/>
        </w:rPr>
        <w:pPrChange w:id="64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65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2B91AF"/>
            <w:sz w:val="19"/>
            <w:szCs w:val="19"/>
          </w:rPr>
          <w:t>u32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gramStart"/>
        <w:r>
          <w:rPr>
            <w:rFonts w:ascii="Consolas" w:hAnsi="Consolas" w:cs="Consolas"/>
            <w:color w:val="000000"/>
            <w:sz w:val="19"/>
            <w:szCs w:val="19"/>
          </w:rPr>
          <w:t>colors[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</w:rPr>
          <w:t>] = { 0xFFFFFFFF, 0xFF000000 };</w:t>
        </w:r>
      </w:ins>
    </w:p>
    <w:p w14:paraId="198B3DB9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66" w:author="Thomas Komair" w:date="2020-05-06T13:00:00Z"/>
          <w:rFonts w:ascii="Consolas" w:hAnsi="Consolas" w:cs="Consolas"/>
          <w:color w:val="000000"/>
          <w:sz w:val="19"/>
          <w:szCs w:val="19"/>
        </w:rPr>
        <w:pPrChange w:id="67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68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</w:rPr>
          <w:t>FrameBuffer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::</w:t>
        </w:r>
        <w:proofErr w:type="spellStart"/>
        <w:proofErr w:type="gramEnd"/>
        <w:r>
          <w:rPr>
            <w:rFonts w:ascii="Consolas" w:hAnsi="Consolas" w:cs="Consolas"/>
            <w:color w:val="000000"/>
            <w:sz w:val="19"/>
            <w:szCs w:val="19"/>
          </w:rPr>
          <w:t>ClearCheckerboard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(colors, 16);</w:t>
        </w:r>
      </w:ins>
    </w:p>
    <w:p w14:paraId="0DCBB30F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69" w:author="Thomas Komair" w:date="2020-05-06T13:00:00Z"/>
          <w:rFonts w:ascii="Consolas" w:hAnsi="Consolas" w:cs="Consolas"/>
          <w:color w:val="000000"/>
          <w:sz w:val="19"/>
          <w:szCs w:val="19"/>
        </w:rPr>
        <w:pPrChange w:id="70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71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lastRenderedPageBreak/>
          <w:tab/>
        </w:r>
      </w:ins>
    </w:p>
    <w:p w14:paraId="5AA0F98D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72" w:author="Thomas Komair" w:date="2020-05-06T13:00:00Z"/>
          <w:rFonts w:ascii="Consolas" w:hAnsi="Consolas" w:cs="Consolas"/>
          <w:color w:val="000000"/>
          <w:sz w:val="19"/>
          <w:szCs w:val="19"/>
        </w:rPr>
        <w:pPrChange w:id="73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74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8000"/>
            <w:sz w:val="19"/>
            <w:szCs w:val="19"/>
          </w:rPr>
          <w:t xml:space="preserve">// Send content of frame buffer to </w:t>
        </w:r>
      </w:ins>
    </w:p>
    <w:p w14:paraId="6C926B6A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75" w:author="Thomas Komair" w:date="2020-05-06T13:00:00Z"/>
          <w:rFonts w:ascii="Consolas" w:hAnsi="Consolas" w:cs="Consolas"/>
          <w:color w:val="000000"/>
          <w:sz w:val="19"/>
          <w:szCs w:val="19"/>
        </w:rPr>
        <w:pPrChange w:id="76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77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</w:rPr>
          <w:t>FrameBuffer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::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</w:rPr>
          <w:t>Present();</w:t>
        </w:r>
      </w:ins>
    </w:p>
    <w:p w14:paraId="482FAF81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78" w:author="Thomas Komair" w:date="2020-05-06T13:00:00Z"/>
          <w:rFonts w:ascii="Consolas" w:hAnsi="Consolas" w:cs="Consolas"/>
          <w:color w:val="000000"/>
          <w:sz w:val="19"/>
          <w:szCs w:val="19"/>
        </w:rPr>
        <w:pPrChange w:id="79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</w:p>
    <w:p w14:paraId="686CB437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80" w:author="Thomas Komair" w:date="2020-05-06T13:00:00Z"/>
          <w:rFonts w:ascii="Consolas" w:hAnsi="Consolas" w:cs="Consolas"/>
          <w:color w:val="000000"/>
          <w:sz w:val="19"/>
          <w:szCs w:val="19"/>
        </w:rPr>
        <w:pPrChange w:id="81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82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8000"/>
            <w:sz w:val="19"/>
            <w:szCs w:val="19"/>
          </w:rPr>
          <w:t>// Debug</w:t>
        </w:r>
      </w:ins>
    </w:p>
    <w:p w14:paraId="2D4A7F58" w14:textId="77777777" w:rsidR="00E932CD" w:rsidRDefault="00E932CD">
      <w:pPr>
        <w:autoSpaceDE w:val="0"/>
        <w:autoSpaceDN w:val="0"/>
        <w:adjustRightInd w:val="0"/>
        <w:spacing w:after="0"/>
        <w:ind w:left="720"/>
        <w:rPr>
          <w:ins w:id="83" w:author="Thomas Komair" w:date="2020-05-06T13:00:00Z"/>
          <w:rFonts w:ascii="Consolas" w:hAnsi="Consolas" w:cs="Consolas"/>
          <w:color w:val="000000"/>
          <w:sz w:val="19"/>
          <w:szCs w:val="19"/>
        </w:rPr>
        <w:pPrChange w:id="84" w:author="Thomas Komair" w:date="2020-05-06T13:00:00Z">
          <w:pPr>
            <w:autoSpaceDE w:val="0"/>
            <w:autoSpaceDN w:val="0"/>
            <w:adjustRightInd w:val="0"/>
            <w:spacing w:after="0"/>
          </w:pPr>
        </w:pPrChange>
      </w:pPr>
      <w:ins w:id="85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</w:rPr>
          <w:t>SaveFrameBuffer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</w:rPr>
          <w:t>);</w:t>
        </w:r>
      </w:ins>
    </w:p>
    <w:p w14:paraId="5548A689" w14:textId="1E0412E3" w:rsidR="00E932CD" w:rsidRPr="00B47EEE" w:rsidRDefault="00E932CD">
      <w:pPr>
        <w:ind w:left="720"/>
        <w:rPr>
          <w:ins w:id="86" w:author="Thomas Komair" w:date="2020-05-06T12:58:00Z"/>
        </w:rPr>
        <w:pPrChange w:id="87" w:author="Thomas Komair" w:date="2020-05-06T13:00:00Z">
          <w:pPr>
            <w:ind w:firstLine="720"/>
          </w:pPr>
        </w:pPrChange>
      </w:pPr>
      <w:ins w:id="88" w:author="Thomas Komair" w:date="2020-05-06T13:00:00Z">
        <w:r>
          <w:rPr>
            <w:rFonts w:ascii="Consolas" w:hAnsi="Consolas" w:cs="Consolas"/>
            <w:color w:val="000000"/>
            <w:sz w:val="19"/>
            <w:szCs w:val="19"/>
          </w:rPr>
          <w:t>}</w:t>
        </w:r>
      </w:ins>
    </w:p>
    <w:p w14:paraId="52FAD181" w14:textId="619D0703" w:rsidR="00EB1769" w:rsidRDefault="00EB1769" w:rsidP="00E932CD">
      <w:pPr>
        <w:rPr>
          <w:ins w:id="89" w:author="Thomas Komair" w:date="2020-05-06T13:00:00Z"/>
        </w:rPr>
      </w:pPr>
    </w:p>
    <w:p w14:paraId="6022E304" w14:textId="49AEFF96" w:rsidR="00E932CD" w:rsidRDefault="00E932CD" w:rsidP="00E932CD">
      <w:pPr>
        <w:rPr>
          <w:ins w:id="90" w:author="Thomas Komair" w:date="2020-05-06T13:01:00Z"/>
          <w:b/>
          <w:bCs/>
        </w:rPr>
      </w:pPr>
      <w:ins w:id="91" w:author="Thomas Komair" w:date="2020-05-06T13:00:00Z">
        <w:r>
          <w:rPr>
            <w:b/>
            <w:bCs/>
          </w:rPr>
          <w:t xml:space="preserve">Code Challenge 2: </w:t>
        </w:r>
      </w:ins>
      <w:ins w:id="92" w:author="Thomas Komair" w:date="2020-05-06T13:01:00Z">
        <w:r>
          <w:rPr>
            <w:b/>
            <w:bCs/>
          </w:rPr>
          <w:t xml:space="preserve">Fill the frame buffer with a </w:t>
        </w:r>
        <w:proofErr w:type="spellStart"/>
        <w:r>
          <w:rPr>
            <w:b/>
            <w:bCs/>
          </w:rPr>
          <w:t>png</w:t>
        </w:r>
        <w:proofErr w:type="spellEnd"/>
        <w:r>
          <w:rPr>
            <w:b/>
            <w:bCs/>
          </w:rPr>
          <w:t xml:space="preserve"> image</w:t>
        </w:r>
      </w:ins>
    </w:p>
    <w:p w14:paraId="598FF89B" w14:textId="5B17466A" w:rsidR="00E932CD" w:rsidRDefault="00E932CD" w:rsidP="00E932CD">
      <w:pPr>
        <w:rPr>
          <w:ins w:id="93" w:author="Thomas Komair" w:date="2020-05-06T13:01:00Z"/>
          <w:i/>
          <w:iCs/>
        </w:rPr>
      </w:pPr>
      <w:ins w:id="94" w:author="Thomas Komair" w:date="2020-05-06T13:01:00Z">
        <w:r>
          <w:rPr>
            <w:i/>
            <w:iCs/>
          </w:rPr>
          <w:t>Description</w:t>
        </w:r>
      </w:ins>
    </w:p>
    <w:p w14:paraId="26F527BA" w14:textId="62ED89BD" w:rsidR="00E932CD" w:rsidRDefault="00E932CD" w:rsidP="00E932CD">
      <w:pPr>
        <w:rPr>
          <w:ins w:id="95" w:author="Thomas Komair" w:date="2020-05-06T13:03:00Z"/>
        </w:rPr>
      </w:pPr>
      <w:ins w:id="96" w:author="Thomas Komair" w:date="2020-05-06T13:01:00Z">
        <w:r>
          <w:t xml:space="preserve">Implement the following function that loads a </w:t>
        </w:r>
        <w:proofErr w:type="spellStart"/>
        <w:r>
          <w:t>png</w:t>
        </w:r>
        <w:proofErr w:type="spellEnd"/>
        <w:r>
          <w:t xml:space="preserve"> image from file and copies it into the frame buff</w:t>
        </w:r>
      </w:ins>
      <w:ins w:id="97" w:author="Thomas Komair" w:date="2020-05-06T13:02:00Z">
        <w:r>
          <w:t xml:space="preserve">er. </w:t>
        </w:r>
        <w:r w:rsidR="00595CC1">
          <w:t xml:space="preserve">To do so, you will need to use the Alpha Engine function </w:t>
        </w:r>
        <w:proofErr w:type="spellStart"/>
        <w:r w:rsidR="00595CC1">
          <w:t>AEGfxLoadImagePNG</w:t>
        </w:r>
        <w:proofErr w:type="spellEnd"/>
        <w:r w:rsidR="005F67C4">
          <w:t>:</w:t>
        </w:r>
      </w:ins>
    </w:p>
    <w:p w14:paraId="4DCA0E1F" w14:textId="65FBB319" w:rsidR="005F67C4" w:rsidRDefault="00E400E4" w:rsidP="00E932CD">
      <w:pPr>
        <w:rPr>
          <w:ins w:id="98" w:author="Thomas Komair" w:date="2020-05-06T13:03:00Z"/>
          <w:rFonts w:ascii="Consolas" w:hAnsi="Consolas" w:cs="Consolas"/>
          <w:color w:val="000000"/>
          <w:sz w:val="19"/>
          <w:szCs w:val="19"/>
        </w:rPr>
      </w:pPr>
      <w:ins w:id="99" w:author="Thomas Komair" w:date="2020-05-06T13:03:00Z">
        <w:r>
          <w:rPr>
            <w:rFonts w:ascii="Consolas" w:hAnsi="Consolas" w:cs="Consolas"/>
            <w:color w:val="0000FF"/>
            <w:sz w:val="19"/>
            <w:szCs w:val="19"/>
          </w:rPr>
          <w:t>b</w:t>
        </w:r>
        <w:r w:rsidR="005F67C4">
          <w:rPr>
            <w:rFonts w:ascii="Consolas" w:hAnsi="Consolas" w:cs="Consolas"/>
            <w:color w:val="0000FF"/>
            <w:sz w:val="19"/>
            <w:szCs w:val="19"/>
          </w:rPr>
          <w:t>ool</w:t>
        </w:r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proofErr w:type="gramStart"/>
        <w:r w:rsidR="005F67C4">
          <w:rPr>
            <w:rFonts w:ascii="Consolas" w:hAnsi="Consolas" w:cs="Consolas"/>
            <w:color w:val="000000"/>
            <w:sz w:val="19"/>
            <w:szCs w:val="19"/>
          </w:rPr>
          <w:t>AEGfxLoadImagePNG</w:t>
        </w:r>
        <w:proofErr w:type="spellEnd"/>
        <w:r w:rsidR="005F67C4">
          <w:rPr>
            <w:rFonts w:ascii="Consolas" w:hAnsi="Consolas" w:cs="Consolas"/>
            <w:color w:val="000000"/>
            <w:sz w:val="19"/>
            <w:szCs w:val="19"/>
          </w:rPr>
          <w:t>(</w:t>
        </w:r>
        <w:proofErr w:type="spellStart"/>
        <w:proofErr w:type="gramEnd"/>
        <w:r w:rsidR="005F67C4">
          <w:rPr>
            <w:rFonts w:ascii="Consolas" w:hAnsi="Consolas" w:cs="Consolas"/>
            <w:color w:val="0000FF"/>
            <w:sz w:val="19"/>
            <w:szCs w:val="19"/>
          </w:rPr>
          <w:t>const</w:t>
        </w:r>
        <w:proofErr w:type="spellEnd"/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 w:rsidR="005F67C4">
          <w:rPr>
            <w:rFonts w:ascii="Consolas" w:hAnsi="Consolas" w:cs="Consolas"/>
            <w:color w:val="0000FF"/>
            <w:sz w:val="19"/>
            <w:szCs w:val="19"/>
          </w:rPr>
          <w:t>char</w:t>
        </w:r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* </w:t>
        </w:r>
        <w:r w:rsidR="005F67C4">
          <w:rPr>
            <w:rFonts w:ascii="Consolas" w:hAnsi="Consolas" w:cs="Consolas"/>
            <w:color w:val="808080"/>
            <w:sz w:val="19"/>
            <w:szCs w:val="19"/>
          </w:rPr>
          <w:t>filename</w:t>
        </w:r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, </w:t>
        </w:r>
        <w:r w:rsidR="005F67C4">
          <w:rPr>
            <w:rFonts w:ascii="Consolas" w:hAnsi="Consolas" w:cs="Consolas"/>
            <w:color w:val="2B91AF"/>
            <w:sz w:val="19"/>
            <w:szCs w:val="19"/>
          </w:rPr>
          <w:t>u8</w:t>
        </w:r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*&amp; </w:t>
        </w:r>
        <w:proofErr w:type="spellStart"/>
        <w:r w:rsidR="005F67C4">
          <w:rPr>
            <w:rFonts w:ascii="Consolas" w:hAnsi="Consolas" w:cs="Consolas"/>
            <w:color w:val="808080"/>
            <w:sz w:val="19"/>
            <w:szCs w:val="19"/>
          </w:rPr>
          <w:t>outPixels</w:t>
        </w:r>
        <w:proofErr w:type="spellEnd"/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, </w:t>
        </w:r>
        <w:r w:rsidR="005F67C4">
          <w:rPr>
            <w:rFonts w:ascii="Consolas" w:hAnsi="Consolas" w:cs="Consolas"/>
            <w:color w:val="2B91AF"/>
            <w:sz w:val="19"/>
            <w:szCs w:val="19"/>
          </w:rPr>
          <w:t>u32</w:t>
        </w:r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&amp; </w:t>
        </w:r>
        <w:proofErr w:type="spellStart"/>
        <w:r w:rsidR="005F67C4">
          <w:rPr>
            <w:rFonts w:ascii="Consolas" w:hAnsi="Consolas" w:cs="Consolas"/>
            <w:color w:val="808080"/>
            <w:sz w:val="19"/>
            <w:szCs w:val="19"/>
          </w:rPr>
          <w:t>outWidth</w:t>
        </w:r>
        <w:proofErr w:type="spellEnd"/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, </w:t>
        </w:r>
        <w:r w:rsidR="005F67C4">
          <w:rPr>
            <w:rFonts w:ascii="Consolas" w:hAnsi="Consolas" w:cs="Consolas"/>
            <w:color w:val="2B91AF"/>
            <w:sz w:val="19"/>
            <w:szCs w:val="19"/>
          </w:rPr>
          <w:t>u32</w:t>
        </w:r>
        <w:r w:rsidR="005F67C4">
          <w:rPr>
            <w:rFonts w:ascii="Consolas" w:hAnsi="Consolas" w:cs="Consolas"/>
            <w:color w:val="000000"/>
            <w:sz w:val="19"/>
            <w:szCs w:val="19"/>
          </w:rPr>
          <w:t xml:space="preserve">&amp; </w:t>
        </w:r>
        <w:proofErr w:type="spellStart"/>
        <w:r w:rsidR="005F67C4">
          <w:rPr>
            <w:rFonts w:ascii="Consolas" w:hAnsi="Consolas" w:cs="Consolas"/>
            <w:color w:val="808080"/>
            <w:sz w:val="19"/>
            <w:szCs w:val="19"/>
          </w:rPr>
          <w:t>outHeight</w:t>
        </w:r>
        <w:proofErr w:type="spellEnd"/>
        <w:r w:rsidR="005F67C4">
          <w:rPr>
            <w:rFonts w:ascii="Consolas" w:hAnsi="Consolas" w:cs="Consolas"/>
            <w:color w:val="000000"/>
            <w:sz w:val="19"/>
            <w:szCs w:val="19"/>
          </w:rPr>
          <w:t>);</w:t>
        </w:r>
      </w:ins>
    </w:p>
    <w:p w14:paraId="0F7AA054" w14:textId="60F5BC0F" w:rsidR="00F80413" w:rsidRDefault="00E400E4" w:rsidP="00E932CD">
      <w:pPr>
        <w:rPr>
          <w:ins w:id="100" w:author="Thomas Komair" w:date="2020-05-06T13:05:00Z"/>
          <w:b/>
          <w:bCs/>
          <w:u w:val="single"/>
        </w:rPr>
      </w:pPr>
      <w:ins w:id="101" w:author="Thomas Komair" w:date="2020-05-06T13:03:00Z">
        <w:r>
          <w:t xml:space="preserve">As you can see, the function takes a u8 pointer as an </w:t>
        </w:r>
        <w:proofErr w:type="spellStart"/>
        <w:r>
          <w:t>ou</w:t>
        </w:r>
      </w:ins>
      <w:ins w:id="102" w:author="Thomas Komair" w:date="2020-05-06T13:04:00Z">
        <w:r>
          <w:t>p</w:t>
        </w:r>
        <w:r w:rsidR="00CC32D3">
          <w:t>t</w:t>
        </w:r>
        <w:r>
          <w:t>ut</w:t>
        </w:r>
        <w:proofErr w:type="spellEnd"/>
        <w:r>
          <w:t xml:space="preserve"> parameter</w:t>
        </w:r>
        <w:r w:rsidR="00CC32D3">
          <w:t xml:space="preserve">. You </w:t>
        </w:r>
        <w:r w:rsidR="00CC32D3">
          <w:rPr>
            <w:b/>
            <w:bCs/>
            <w:u w:val="single"/>
          </w:rPr>
          <w:t>DON’T NEED TO ALLOCATE MEMORY FOR THIS ARRAY.</w:t>
        </w:r>
        <w:r w:rsidR="00CC32D3">
          <w:t xml:space="preserve"> The Alpha Engine will allocate memory for the pixel data and store the image width and height in the </w:t>
        </w:r>
        <w:r w:rsidR="00F80413">
          <w:t>parameters you provide. If the imag</w:t>
        </w:r>
      </w:ins>
      <w:ins w:id="103" w:author="Thomas Komair" w:date="2020-05-06T13:05:00Z">
        <w:r w:rsidR="00F80413">
          <w:t xml:space="preserve">e is loaded successfully, then it will return true. </w:t>
        </w:r>
        <w:r w:rsidR="00F80413">
          <w:rPr>
            <w:b/>
            <w:bCs/>
            <w:u w:val="single"/>
          </w:rPr>
          <w:t>YOU WILL NEED TO FREE THE PIXEL MEMORY</w:t>
        </w:r>
        <w:r w:rsidR="0004183A">
          <w:rPr>
            <w:b/>
            <w:bCs/>
            <w:u w:val="single"/>
          </w:rPr>
          <w:t xml:space="preserve"> AFTER COPYING IT. </w:t>
        </w:r>
      </w:ins>
    </w:p>
    <w:p w14:paraId="4E3C6CA1" w14:textId="136FD1D2" w:rsidR="0004183A" w:rsidRDefault="00E564FB" w:rsidP="00E932CD">
      <w:pPr>
        <w:rPr>
          <w:ins w:id="104" w:author="Thomas Komair" w:date="2020-05-06T13:06:00Z"/>
          <w:i/>
          <w:iCs/>
        </w:rPr>
      </w:pPr>
      <w:ins w:id="105" w:author="Thomas Komair" w:date="2020-05-06T13:06:00Z">
        <w:r>
          <w:rPr>
            <w:i/>
            <w:iCs/>
          </w:rPr>
          <w:t>Setup</w:t>
        </w:r>
      </w:ins>
    </w:p>
    <w:p w14:paraId="0BF14CDC" w14:textId="77777777" w:rsidR="00E564FB" w:rsidRDefault="00E564FB" w:rsidP="00E564FB">
      <w:pPr>
        <w:ind w:left="720"/>
        <w:rPr>
          <w:ins w:id="106" w:author="Thomas Komair" w:date="2020-05-06T13:07:00Z"/>
        </w:rPr>
      </w:pPr>
      <w:ins w:id="107" w:author="Thomas Komair" w:date="2020-05-06T13:07:00Z">
        <w:r>
          <w:t xml:space="preserve">Add the following declaration in the </w:t>
        </w:r>
        <w:proofErr w:type="spellStart"/>
        <w:r>
          <w:t>FrameBuffer</w:t>
        </w:r>
        <w:proofErr w:type="spellEnd"/>
        <w:r>
          <w:t xml:space="preserve"> class in </w:t>
        </w:r>
        <w:proofErr w:type="spellStart"/>
        <w:r>
          <w:t>FrameBuffer.h</w:t>
        </w:r>
        <w:proofErr w:type="spellEnd"/>
      </w:ins>
    </w:p>
    <w:p w14:paraId="431E59C1" w14:textId="29148C62" w:rsidR="00E564FB" w:rsidRDefault="00E564FB" w:rsidP="00E564FB">
      <w:pPr>
        <w:ind w:left="720"/>
        <w:rPr>
          <w:ins w:id="108" w:author="Thomas Komair" w:date="2020-05-06T13:07:00Z"/>
          <w:rFonts w:ascii="Consolas" w:hAnsi="Consolas" w:cs="Consolas"/>
          <w:color w:val="000000"/>
          <w:sz w:val="19"/>
          <w:szCs w:val="19"/>
        </w:rPr>
      </w:pPr>
      <w:ins w:id="109" w:author="Thomas Komair" w:date="2020-05-06T13:07:00Z">
        <w:r>
          <w:rPr>
            <w:rFonts w:ascii="Consolas" w:hAnsi="Consolas" w:cs="Consolas"/>
            <w:color w:val="0000FF"/>
            <w:sz w:val="19"/>
            <w:szCs w:val="19"/>
          </w:rPr>
          <w:t>static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/>
            <w:color w:val="0000FF"/>
            <w:sz w:val="19"/>
            <w:szCs w:val="19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</w:rPr>
          <w:t>LoadFromImageFile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 xml:space="preserve"> (</w:t>
        </w:r>
        <w:proofErr w:type="spellStart"/>
        <w:r>
          <w:rPr>
            <w:rFonts w:ascii="Consolas" w:hAnsi="Consolas" w:cs="Consolas"/>
            <w:color w:val="0000FF"/>
            <w:sz w:val="19"/>
            <w:szCs w:val="19"/>
          </w:rPr>
          <w:t>const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/>
            <w:color w:val="0000FF"/>
            <w:sz w:val="19"/>
            <w:szCs w:val="19"/>
          </w:rPr>
          <w:t>char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* </w:t>
        </w:r>
        <w:r>
          <w:rPr>
            <w:rFonts w:ascii="Consolas" w:hAnsi="Consolas" w:cs="Consolas"/>
            <w:color w:val="808080"/>
            <w:sz w:val="19"/>
            <w:szCs w:val="19"/>
          </w:rPr>
          <w:t>filename</w:t>
        </w:r>
        <w:r>
          <w:rPr>
            <w:rFonts w:ascii="Consolas" w:hAnsi="Consolas" w:cs="Consolas"/>
            <w:color w:val="000000"/>
            <w:sz w:val="19"/>
            <w:szCs w:val="19"/>
          </w:rPr>
          <w:t>);</w:t>
        </w:r>
      </w:ins>
    </w:p>
    <w:p w14:paraId="7123FD26" w14:textId="7AD54B70" w:rsidR="00E564FB" w:rsidRDefault="00E564FB">
      <w:pPr>
        <w:ind w:left="720"/>
        <w:rPr>
          <w:ins w:id="110" w:author="Thomas Komair" w:date="2020-05-06T13:06:00Z"/>
        </w:rPr>
        <w:pPrChange w:id="111" w:author="Thomas Komair" w:date="2020-05-06T13:07:00Z">
          <w:pPr/>
        </w:pPrChange>
      </w:pPr>
      <w:ins w:id="112" w:author="Thomas Komair" w:date="2020-05-06T13:06:00Z">
        <w:r>
          <w:t>Add the corresponding function in FrameBuffer.cpp. Use this template as a starting point:</w:t>
        </w:r>
      </w:ins>
    </w:p>
    <w:p w14:paraId="221971B2" w14:textId="77777777" w:rsidR="00E564FB" w:rsidRDefault="00E564FB">
      <w:pPr>
        <w:autoSpaceDE w:val="0"/>
        <w:autoSpaceDN w:val="0"/>
        <w:adjustRightInd w:val="0"/>
        <w:spacing w:after="0"/>
        <w:ind w:left="720"/>
        <w:rPr>
          <w:ins w:id="113" w:author="Thomas Komair" w:date="2020-05-06T13:06:00Z"/>
          <w:rFonts w:ascii="Consolas" w:hAnsi="Consolas" w:cs="Consolas"/>
          <w:color w:val="000000"/>
          <w:sz w:val="19"/>
          <w:szCs w:val="19"/>
        </w:rPr>
        <w:pPrChange w:id="114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15" w:author="Thomas Komair" w:date="2020-05-06T13:06:00Z">
        <w:r>
          <w:rPr>
            <w:rFonts w:ascii="Consolas" w:hAnsi="Consolas" w:cs="Consolas"/>
            <w:color w:val="0000FF"/>
            <w:sz w:val="19"/>
            <w:szCs w:val="19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</w:rPr>
          <w:t>FrameBuffer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::</w:t>
        </w:r>
        <w:proofErr w:type="spellStart"/>
        <w:proofErr w:type="gramEnd"/>
        <w:r>
          <w:rPr>
            <w:rFonts w:ascii="Consolas" w:hAnsi="Consolas" w:cs="Consolas"/>
            <w:color w:val="000000"/>
            <w:sz w:val="19"/>
            <w:szCs w:val="19"/>
          </w:rPr>
          <w:t>LoadFromImageFile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(</w:t>
        </w:r>
        <w:proofErr w:type="spellStart"/>
        <w:r>
          <w:rPr>
            <w:rFonts w:ascii="Consolas" w:hAnsi="Consolas" w:cs="Consolas"/>
            <w:color w:val="0000FF"/>
            <w:sz w:val="19"/>
            <w:szCs w:val="19"/>
          </w:rPr>
          <w:t>const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/>
            <w:color w:val="0000FF"/>
            <w:sz w:val="19"/>
            <w:szCs w:val="19"/>
          </w:rPr>
          <w:t>char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* </w:t>
        </w:r>
        <w:r>
          <w:rPr>
            <w:rFonts w:ascii="Consolas" w:hAnsi="Consolas" w:cs="Consolas"/>
            <w:color w:val="808080"/>
            <w:sz w:val="19"/>
            <w:szCs w:val="19"/>
          </w:rPr>
          <w:t>filename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) </w:t>
        </w:r>
      </w:ins>
    </w:p>
    <w:p w14:paraId="336FCFE3" w14:textId="1F4E838D" w:rsidR="00E564FB" w:rsidRDefault="00E564FB">
      <w:pPr>
        <w:autoSpaceDE w:val="0"/>
        <w:autoSpaceDN w:val="0"/>
        <w:adjustRightInd w:val="0"/>
        <w:spacing w:after="0"/>
        <w:ind w:left="720"/>
        <w:rPr>
          <w:ins w:id="116" w:author="Thomas Komair" w:date="2020-05-06T13:06:00Z"/>
          <w:rFonts w:ascii="Consolas" w:hAnsi="Consolas" w:cs="Consolas"/>
          <w:color w:val="000000"/>
          <w:sz w:val="19"/>
          <w:szCs w:val="19"/>
        </w:rPr>
        <w:pPrChange w:id="117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18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>{</w:t>
        </w:r>
      </w:ins>
    </w:p>
    <w:p w14:paraId="63870C0F" w14:textId="33AE7CF0" w:rsidR="00E564FB" w:rsidRDefault="00E564FB">
      <w:pPr>
        <w:autoSpaceDE w:val="0"/>
        <w:autoSpaceDN w:val="0"/>
        <w:adjustRightInd w:val="0"/>
        <w:spacing w:after="0"/>
        <w:ind w:left="720"/>
        <w:rPr>
          <w:ins w:id="119" w:author="Thomas Komair" w:date="2020-05-06T13:06:00Z"/>
          <w:rFonts w:ascii="Consolas" w:hAnsi="Consolas" w:cs="Consolas"/>
          <w:color w:val="000000"/>
          <w:sz w:val="19"/>
          <w:szCs w:val="19"/>
        </w:rPr>
        <w:pPrChange w:id="120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21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8000"/>
            <w:sz w:val="19"/>
            <w:szCs w:val="19"/>
          </w:rPr>
          <w:t>// load the file using the alpha engine</w:t>
        </w:r>
      </w:ins>
    </w:p>
    <w:p w14:paraId="4EE6780F" w14:textId="47FBCE6A" w:rsidR="00E564FB" w:rsidRDefault="00E564FB">
      <w:pPr>
        <w:autoSpaceDE w:val="0"/>
        <w:autoSpaceDN w:val="0"/>
        <w:adjustRightInd w:val="0"/>
        <w:spacing w:after="0"/>
        <w:ind w:left="720"/>
        <w:rPr>
          <w:ins w:id="122" w:author="Thomas Komair" w:date="2020-05-06T13:06:00Z"/>
          <w:rFonts w:ascii="Consolas" w:hAnsi="Consolas" w:cs="Consolas"/>
          <w:color w:val="000000"/>
          <w:sz w:val="19"/>
          <w:szCs w:val="19"/>
        </w:rPr>
        <w:pPrChange w:id="123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24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2B91AF"/>
            <w:sz w:val="19"/>
            <w:szCs w:val="19"/>
          </w:rPr>
          <w:t>u8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*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</w:rPr>
          <w:t>imgPixels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 xml:space="preserve"> = 0;</w:t>
        </w:r>
      </w:ins>
    </w:p>
    <w:p w14:paraId="7A98C4C4" w14:textId="222AA06F" w:rsidR="00E564FB" w:rsidRDefault="00E564FB">
      <w:pPr>
        <w:autoSpaceDE w:val="0"/>
        <w:autoSpaceDN w:val="0"/>
        <w:adjustRightInd w:val="0"/>
        <w:spacing w:after="0"/>
        <w:ind w:left="720"/>
        <w:rPr>
          <w:ins w:id="125" w:author="Thomas Komair" w:date="2020-05-06T13:06:00Z"/>
          <w:rFonts w:ascii="Consolas" w:hAnsi="Consolas" w:cs="Consolas"/>
          <w:color w:val="000000"/>
          <w:sz w:val="19"/>
          <w:szCs w:val="19"/>
        </w:rPr>
        <w:pPrChange w:id="126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27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2B91AF"/>
            <w:sz w:val="19"/>
            <w:szCs w:val="19"/>
          </w:rPr>
          <w:t>u32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</w:rPr>
          <w:t>imgWidth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 xml:space="preserve"> = 0,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</w:rPr>
          <w:t>imgHeight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 xml:space="preserve"> = 0;</w:t>
        </w:r>
      </w:ins>
    </w:p>
    <w:p w14:paraId="51C193EE" w14:textId="585999B0" w:rsidR="00E564FB" w:rsidRDefault="00E564FB">
      <w:pPr>
        <w:autoSpaceDE w:val="0"/>
        <w:autoSpaceDN w:val="0"/>
        <w:adjustRightInd w:val="0"/>
        <w:spacing w:after="0"/>
        <w:ind w:left="720"/>
        <w:rPr>
          <w:ins w:id="128" w:author="Thomas Komair" w:date="2020-05-06T13:06:00Z"/>
          <w:rFonts w:ascii="Consolas" w:hAnsi="Consolas" w:cs="Consolas"/>
          <w:color w:val="000000"/>
          <w:sz w:val="19"/>
          <w:szCs w:val="19"/>
        </w:rPr>
        <w:pPrChange w:id="129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30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00FF"/>
            <w:sz w:val="19"/>
            <w:szCs w:val="19"/>
          </w:rPr>
          <w:t>if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(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</w:rPr>
          <w:t>AEGfxLoadImagePNG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(</w:t>
        </w:r>
        <w:proofErr w:type="gramEnd"/>
        <w:r>
          <w:rPr>
            <w:rFonts w:ascii="Consolas" w:hAnsi="Consolas" w:cs="Consolas"/>
            <w:color w:val="808080"/>
            <w:sz w:val="19"/>
            <w:szCs w:val="19"/>
          </w:rPr>
          <w:t>filename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,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</w:rPr>
          <w:t>imgPixels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 xml:space="preserve">,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</w:rPr>
          <w:t>imgWidth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 xml:space="preserve">,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</w:rPr>
          <w:t>imgHeight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))</w:t>
        </w:r>
      </w:ins>
    </w:p>
    <w:p w14:paraId="0A54EDB4" w14:textId="0069ED34" w:rsidR="00E564FB" w:rsidRDefault="00E564FB">
      <w:pPr>
        <w:autoSpaceDE w:val="0"/>
        <w:autoSpaceDN w:val="0"/>
        <w:adjustRightInd w:val="0"/>
        <w:spacing w:after="0"/>
        <w:ind w:left="720"/>
        <w:rPr>
          <w:ins w:id="131" w:author="Thomas Komair" w:date="2020-05-06T13:06:00Z"/>
          <w:rFonts w:ascii="Consolas" w:hAnsi="Consolas" w:cs="Consolas"/>
          <w:color w:val="000000"/>
          <w:sz w:val="19"/>
          <w:szCs w:val="19"/>
        </w:rPr>
        <w:pPrChange w:id="132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33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  <w:t>{</w:t>
        </w:r>
      </w:ins>
    </w:p>
    <w:p w14:paraId="772FB681" w14:textId="7ABD8575" w:rsidR="00E564FB" w:rsidRDefault="00E564FB">
      <w:pPr>
        <w:autoSpaceDE w:val="0"/>
        <w:autoSpaceDN w:val="0"/>
        <w:adjustRightInd w:val="0"/>
        <w:spacing w:after="0"/>
        <w:ind w:left="720"/>
        <w:rPr>
          <w:ins w:id="134" w:author="Thomas Komair" w:date="2020-05-06T13:06:00Z"/>
          <w:rFonts w:ascii="Consolas" w:hAnsi="Consolas" w:cs="Consolas"/>
          <w:color w:val="000000"/>
          <w:sz w:val="19"/>
          <w:szCs w:val="19"/>
        </w:rPr>
        <w:pPrChange w:id="135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36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8000"/>
            <w:sz w:val="19"/>
            <w:szCs w:val="19"/>
          </w:rPr>
          <w:t>// TODO: copy the data to the framebuffer</w:t>
        </w:r>
      </w:ins>
    </w:p>
    <w:p w14:paraId="7C7961D4" w14:textId="77777777" w:rsidR="00E564FB" w:rsidRDefault="00E564FB">
      <w:pPr>
        <w:autoSpaceDE w:val="0"/>
        <w:autoSpaceDN w:val="0"/>
        <w:adjustRightInd w:val="0"/>
        <w:spacing w:after="0"/>
        <w:ind w:left="720"/>
        <w:rPr>
          <w:ins w:id="137" w:author="Thomas Komair" w:date="2020-05-06T13:06:00Z"/>
          <w:rFonts w:ascii="Consolas" w:hAnsi="Consolas" w:cs="Consolas"/>
          <w:color w:val="000000"/>
          <w:sz w:val="19"/>
          <w:szCs w:val="19"/>
        </w:rPr>
        <w:pPrChange w:id="138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</w:p>
    <w:p w14:paraId="57AB02AB" w14:textId="329BDD74" w:rsidR="00E564FB" w:rsidRDefault="00E564FB">
      <w:pPr>
        <w:autoSpaceDE w:val="0"/>
        <w:autoSpaceDN w:val="0"/>
        <w:adjustRightInd w:val="0"/>
        <w:spacing w:after="0"/>
        <w:ind w:left="720"/>
        <w:rPr>
          <w:ins w:id="139" w:author="Thomas Komair" w:date="2020-05-06T13:06:00Z"/>
          <w:rFonts w:ascii="Consolas" w:hAnsi="Consolas" w:cs="Consolas"/>
          <w:color w:val="000000"/>
          <w:sz w:val="19"/>
          <w:szCs w:val="19"/>
        </w:rPr>
        <w:pPrChange w:id="140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41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8000"/>
            <w:sz w:val="19"/>
            <w:szCs w:val="19"/>
          </w:rPr>
          <w:t>// cleanup</w:t>
        </w:r>
      </w:ins>
    </w:p>
    <w:p w14:paraId="56922F50" w14:textId="208B849B" w:rsidR="00E564FB" w:rsidRDefault="00E564FB">
      <w:pPr>
        <w:autoSpaceDE w:val="0"/>
        <w:autoSpaceDN w:val="0"/>
        <w:adjustRightInd w:val="0"/>
        <w:spacing w:after="0"/>
        <w:ind w:left="720"/>
        <w:rPr>
          <w:ins w:id="142" w:author="Thomas Komair" w:date="2020-05-06T13:06:00Z"/>
          <w:rFonts w:ascii="Consolas" w:hAnsi="Consolas" w:cs="Consolas"/>
          <w:color w:val="000000"/>
          <w:sz w:val="19"/>
          <w:szCs w:val="19"/>
        </w:rPr>
        <w:pPrChange w:id="143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44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</w:r>
        <w:r>
          <w:rPr>
            <w:rFonts w:ascii="Consolas" w:hAnsi="Consolas" w:cs="Consolas"/>
            <w:color w:val="000000"/>
            <w:sz w:val="19"/>
            <w:szCs w:val="19"/>
          </w:rPr>
          <w:tab/>
        </w:r>
        <w:proofErr w:type="gramStart"/>
        <w:r>
          <w:rPr>
            <w:rFonts w:ascii="Consolas" w:hAnsi="Consolas" w:cs="Consolas"/>
            <w:color w:val="0000FF"/>
            <w:sz w:val="19"/>
            <w:szCs w:val="19"/>
          </w:rPr>
          <w:t>delete[</w:t>
        </w:r>
        <w:proofErr w:type="gramEnd"/>
        <w:r>
          <w:rPr>
            <w:rFonts w:ascii="Consolas" w:hAnsi="Consolas" w:cs="Consolas"/>
            <w:color w:val="0000FF"/>
            <w:sz w:val="19"/>
            <w:szCs w:val="19"/>
          </w:rPr>
          <w:t>]</w:t>
        </w:r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onsolas" w:hAnsi="Consolas" w:cs="Consolas"/>
            <w:color w:val="000000"/>
            <w:sz w:val="19"/>
            <w:szCs w:val="19"/>
          </w:rPr>
          <w:t>imgPixels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</w:rPr>
          <w:t>;</w:t>
        </w:r>
      </w:ins>
    </w:p>
    <w:p w14:paraId="412DFE0F" w14:textId="236B0381" w:rsidR="00E564FB" w:rsidRDefault="00E564FB">
      <w:pPr>
        <w:autoSpaceDE w:val="0"/>
        <w:autoSpaceDN w:val="0"/>
        <w:adjustRightInd w:val="0"/>
        <w:spacing w:after="0"/>
        <w:ind w:left="720"/>
        <w:rPr>
          <w:ins w:id="145" w:author="Thomas Komair" w:date="2020-05-06T13:06:00Z"/>
          <w:rFonts w:ascii="Consolas" w:hAnsi="Consolas" w:cs="Consolas"/>
          <w:color w:val="000000"/>
          <w:sz w:val="19"/>
          <w:szCs w:val="19"/>
        </w:rPr>
        <w:pPrChange w:id="146" w:author="Thomas Komair" w:date="2020-05-06T13:07:00Z">
          <w:pPr>
            <w:autoSpaceDE w:val="0"/>
            <w:autoSpaceDN w:val="0"/>
            <w:adjustRightInd w:val="0"/>
            <w:spacing w:after="0"/>
          </w:pPr>
        </w:pPrChange>
      </w:pPr>
      <w:ins w:id="147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ab/>
          <w:t>}</w:t>
        </w:r>
      </w:ins>
    </w:p>
    <w:p w14:paraId="63BC0D48" w14:textId="6A3A1893" w:rsidR="00E564FB" w:rsidRDefault="00E564FB" w:rsidP="00E564FB">
      <w:pPr>
        <w:ind w:left="720"/>
        <w:rPr>
          <w:ins w:id="148" w:author="Thomas Komair" w:date="2020-05-06T13:07:00Z"/>
          <w:rFonts w:ascii="Consolas" w:hAnsi="Consolas" w:cs="Consolas"/>
          <w:color w:val="000000"/>
          <w:sz w:val="19"/>
          <w:szCs w:val="19"/>
        </w:rPr>
      </w:pPr>
      <w:ins w:id="149" w:author="Thomas Komair" w:date="2020-05-06T13:06:00Z">
        <w:r>
          <w:rPr>
            <w:rFonts w:ascii="Consolas" w:hAnsi="Consolas" w:cs="Consolas"/>
            <w:color w:val="000000"/>
            <w:sz w:val="19"/>
            <w:szCs w:val="19"/>
          </w:rPr>
          <w:t>}</w:t>
        </w:r>
      </w:ins>
    </w:p>
    <w:p w14:paraId="1153DDB9" w14:textId="59B0C446" w:rsidR="00666C53" w:rsidRDefault="00666C53" w:rsidP="00666C53">
      <w:pPr>
        <w:rPr>
          <w:ins w:id="150" w:author="Thomas Komair" w:date="2020-05-06T13:07:00Z"/>
          <w:i/>
          <w:iCs/>
        </w:rPr>
      </w:pPr>
      <w:ins w:id="151" w:author="Thomas Komair" w:date="2020-05-06T13:07:00Z">
        <w:r>
          <w:rPr>
            <w:i/>
            <w:iCs/>
          </w:rPr>
          <w:t>Hints:</w:t>
        </w:r>
      </w:ins>
    </w:p>
    <w:p w14:paraId="51CDAC6C" w14:textId="7B81A972" w:rsidR="00666C53" w:rsidRPr="00B47EEE" w:rsidRDefault="000F0D73" w:rsidP="00B47EEE">
      <w:pPr>
        <w:rPr>
          <w:ins w:id="152" w:author="Thomas Komair" w:date="2020-05-06T13:05:00Z"/>
        </w:rPr>
      </w:pPr>
      <w:ins w:id="153" w:author="Thomas Komair" w:date="2020-05-06T13:08:00Z">
        <w:r>
          <w:t xml:space="preserve">It is highly likely that </w:t>
        </w:r>
      </w:ins>
      <w:ins w:id="154" w:author="Thomas Komair" w:date="2020-05-06T13:09:00Z">
        <w:r>
          <w:t>the picture you load doesn’t have the same dimensions as the framebuffer. In this case, you have to b</w:t>
        </w:r>
      </w:ins>
      <w:ins w:id="155" w:author="Thomas Komair" w:date="2020-05-06T13:08:00Z">
        <w:r w:rsidR="00666C53">
          <w:t>e careful not to go out of bounds when copying the image pixels into the f</w:t>
        </w:r>
        <w:r>
          <w:t xml:space="preserve">rame buffer. </w:t>
        </w:r>
      </w:ins>
    </w:p>
    <w:p w14:paraId="572A3F29" w14:textId="77777777" w:rsidR="0004183A" w:rsidRPr="0004183A" w:rsidRDefault="0004183A" w:rsidP="00E932CD">
      <w:pPr>
        <w:rPr>
          <w:ins w:id="156" w:author="Thomas Komair" w:date="2020-05-06T13:02:00Z"/>
        </w:rPr>
      </w:pPr>
    </w:p>
    <w:p w14:paraId="4600FB1B" w14:textId="256CA2AB" w:rsidR="00E932CD" w:rsidRDefault="007046A4">
      <w:pPr>
        <w:pPrChange w:id="157" w:author="Thomas Komair" w:date="2020-05-06T13:00:00Z">
          <w:pPr>
            <w:ind w:firstLine="720"/>
          </w:pPr>
        </w:pPrChange>
      </w:pPr>
      <w:r>
        <w:lastRenderedPageBreak/>
        <w:pict w14:anchorId="798344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50.25pt" o:bordertopcolor="this" o:borderleftcolor="this" o:borderbottomcolor="this" o:borderrightcolor="this">
            <v:imagedata r:id="rId9" o:title="cs200_lab1_challenge2_2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14:paraId="53A94F04" w14:textId="6D1AD4F8" w:rsidR="007046A4" w:rsidRDefault="007046A4" w:rsidP="007046A4">
      <w:r>
        <w:lastRenderedPageBreak/>
        <w:pict w14:anchorId="62A24E2E">
          <v:shape id="_x0000_i1033" type="#_x0000_t75" style="width:467.25pt;height:350.25pt" o:bordertopcolor="this" o:borderleftcolor="this" o:borderbottomcolor="this" o:borderrightcolor="this">
            <v:imagedata r:id="rId10" o:title="cs200_lab1_challenge2_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14:paraId="396930FF" w14:textId="71839622" w:rsidR="007F42D0" w:rsidRPr="00E932CD" w:rsidRDefault="007F42D0" w:rsidP="007046A4">
      <w:pPr>
        <w:rPr>
          <w:ins w:id="158" w:author="Thomas Komair" w:date="2020-05-06T12:57:00Z"/>
        </w:rPr>
      </w:pPr>
      <w:r>
        <w:lastRenderedPageBreak/>
        <w:pict w14:anchorId="523E483B">
          <v:shape id="_x0000_i1035" type="#_x0000_t75" style="width:467.25pt;height:350.25pt" o:bordertopcolor="this" o:borderleftcolor="this" o:borderbottomcolor="this" o:borderrightcolor="this">
            <v:imagedata r:id="rId11" o:title="cs200_lab1_challenge2_3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14:paraId="6EA9BFB1" w14:textId="3A562A9D" w:rsidR="00076611" w:rsidRDefault="00076611">
      <w:pPr>
        <w:ind w:firstLine="720"/>
        <w:rPr>
          <w:ins w:id="159" w:author="Thomas Komair" w:date="2020-05-06T12:56:00Z"/>
        </w:rPr>
        <w:pPrChange w:id="160" w:author="Thomas Komair" w:date="2020-05-06T12:56:00Z">
          <w:pPr/>
        </w:pPrChange>
      </w:pPr>
    </w:p>
    <w:p w14:paraId="0772FF4C" w14:textId="77777777" w:rsidR="00B7205C" w:rsidRDefault="00B7205C" w:rsidP="00CA1794">
      <w:pPr>
        <w:rPr>
          <w:ins w:id="161" w:author="Thomas Komair" w:date="2020-05-06T12:55:00Z"/>
        </w:rPr>
      </w:pPr>
    </w:p>
    <w:p w14:paraId="53F6DE2D" w14:textId="2F3D2017" w:rsidR="007046A4" w:rsidRDefault="007046A4" w:rsidP="007046A4">
      <w:pPr>
        <w:rPr>
          <w:b/>
          <w:bCs/>
        </w:rPr>
      </w:pPr>
      <w:ins w:id="162" w:author="Thomas Komair" w:date="2020-05-06T13:00:00Z">
        <w:r>
          <w:rPr>
            <w:b/>
            <w:bCs/>
          </w:rPr>
          <w:t xml:space="preserve">Code Challenge </w:t>
        </w:r>
      </w:ins>
      <w:r>
        <w:rPr>
          <w:b/>
          <w:bCs/>
        </w:rPr>
        <w:t>3</w:t>
      </w:r>
      <w:ins w:id="163" w:author="Thomas Komair" w:date="2020-05-06T13:00:00Z">
        <w:r>
          <w:rPr>
            <w:b/>
            <w:bCs/>
          </w:rPr>
          <w:t xml:space="preserve">: </w:t>
        </w:r>
      </w:ins>
      <w:r>
        <w:rPr>
          <w:b/>
          <w:bCs/>
        </w:rPr>
        <w:t>Combination of Challenge 1 and 2</w:t>
      </w:r>
    </w:p>
    <w:p w14:paraId="5704E141" w14:textId="77777777" w:rsidR="007046A4" w:rsidRDefault="007046A4" w:rsidP="007046A4">
      <w:pPr>
        <w:rPr>
          <w:ins w:id="164" w:author="Thomas Komair" w:date="2020-05-06T13:01:00Z"/>
          <w:b/>
          <w:bCs/>
        </w:rPr>
      </w:pPr>
    </w:p>
    <w:p w14:paraId="6F798641" w14:textId="26F914C6" w:rsidR="00CA1794" w:rsidRDefault="007046A4" w:rsidP="001E130E">
      <w:r>
        <w:t xml:space="preserve">Implement the following function to clear the frame buffer with an image in a checkerboard pattern. Since every other image needs to be different from the original, we will invert the image color. </w:t>
      </w:r>
    </w:p>
    <w:p w14:paraId="3C9EC007" w14:textId="6F875A16" w:rsidR="007046A4" w:rsidRDefault="007046A4" w:rsidP="001E13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FrameBuffer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CheckerboardImage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7ED90" w14:textId="7D81729E" w:rsidR="007046A4" w:rsidRDefault="007046A4" w:rsidP="001E130E">
      <w:pPr>
        <w:rPr>
          <w:rFonts w:ascii="Consolas" w:hAnsi="Consolas" w:cs="Consolas"/>
          <w:color w:val="000000"/>
          <w:sz w:val="19"/>
          <w:szCs w:val="19"/>
        </w:rPr>
      </w:pPr>
    </w:p>
    <w:p w14:paraId="6A171846" w14:textId="35F82E13" w:rsidR="007046A4" w:rsidRDefault="007046A4" w:rsidP="007046A4">
      <w:r>
        <w:t xml:space="preserve">The parameters are the same as the previous two functions: </w:t>
      </w:r>
    </w:p>
    <w:p w14:paraId="0D0C7256" w14:textId="1B7DBC51" w:rsidR="007046A4" w:rsidRDefault="007046A4" w:rsidP="007046A4">
      <w:pPr>
        <w:pStyle w:val="ListParagraph"/>
        <w:numPr>
          <w:ilvl w:val="0"/>
          <w:numId w:val="1"/>
        </w:numPr>
      </w:pPr>
      <w:r>
        <w:t>Filename: path to the image file to load.</w:t>
      </w:r>
    </w:p>
    <w:p w14:paraId="57B1D526" w14:textId="60237F06" w:rsidR="007046A4" w:rsidRDefault="007046A4" w:rsidP="007046A4">
      <w:pPr>
        <w:pStyle w:val="ListParagraph"/>
        <w:numPr>
          <w:ilvl w:val="0"/>
          <w:numId w:val="1"/>
        </w:numPr>
      </w:pPr>
      <w:proofErr w:type="gramStart"/>
      <w:r>
        <w:t>Size :</w:t>
      </w:r>
      <w:proofErr w:type="gramEnd"/>
      <w:r>
        <w:t xml:space="preserve"> size of a square in the checkerboard. </w:t>
      </w:r>
    </w:p>
    <w:p w14:paraId="4CCCFFF1" w14:textId="7828869C" w:rsidR="007F42D0" w:rsidRDefault="007F42D0" w:rsidP="007F42D0"/>
    <w:p w14:paraId="45C1097B" w14:textId="3CB3B3E8" w:rsidR="007F42D0" w:rsidRPr="00CF6EF3" w:rsidRDefault="007F42D0" w:rsidP="007F42D0">
      <w:bookmarkStart w:id="165" w:name="_GoBack"/>
      <w:r>
        <w:lastRenderedPageBreak/>
        <w:pict w14:anchorId="31FD5136">
          <v:shape id="_x0000_i1040" type="#_x0000_t75" style="width:467.25pt;height:350.25pt" o:bordertopcolor="this" o:borderleftcolor="this" o:borderbottomcolor="this" o:borderrightcolor="this">
            <v:imagedata r:id="rId12" o:title="cs200_lab1_challenge3_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  <w:bookmarkEnd w:id="165"/>
    </w:p>
    <w:sectPr w:rsidR="007F42D0" w:rsidRPr="00CF6EF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F9FEA" w14:textId="77777777" w:rsidR="00337C1A" w:rsidRDefault="00337C1A" w:rsidP="00531B69">
      <w:pPr>
        <w:spacing w:after="0"/>
      </w:pPr>
      <w:r>
        <w:separator/>
      </w:r>
    </w:p>
  </w:endnote>
  <w:endnote w:type="continuationSeparator" w:id="0">
    <w:p w14:paraId="02E2A16D" w14:textId="77777777" w:rsidR="00337C1A" w:rsidRDefault="00337C1A" w:rsidP="0053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C2527" w14:textId="77777777" w:rsidR="00337C1A" w:rsidRDefault="00337C1A" w:rsidP="00531B69">
      <w:pPr>
        <w:spacing w:after="0"/>
      </w:pPr>
      <w:r>
        <w:separator/>
      </w:r>
    </w:p>
  </w:footnote>
  <w:footnote w:type="continuationSeparator" w:id="0">
    <w:p w14:paraId="53E89209" w14:textId="77777777" w:rsidR="00337C1A" w:rsidRDefault="00337C1A" w:rsidP="00531B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34" w:type="dxa"/>
      <w:tblInd w:w="-1110" w:type="dxa"/>
      <w:tblLook w:val="04A0" w:firstRow="1" w:lastRow="0" w:firstColumn="1" w:lastColumn="0" w:noHBand="0" w:noVBand="1"/>
    </w:tblPr>
    <w:tblGrid>
      <w:gridCol w:w="10634"/>
    </w:tblGrid>
    <w:tr w:rsidR="00531B69" w14:paraId="6C73147A" w14:textId="77777777" w:rsidTr="00531B69">
      <w:trPr>
        <w:trHeight w:val="276"/>
      </w:trPr>
      <w:tc>
        <w:tcPr>
          <w:tcW w:w="10634" w:type="dxa"/>
          <w:tcBorders>
            <w:top w:val="nil"/>
            <w:left w:val="nil"/>
            <w:bottom w:val="nil"/>
            <w:right w:val="nil"/>
          </w:tcBorders>
          <w:shd w:val="clear" w:color="auto" w:fill="D0CECE" w:themeFill="background2" w:themeFillShade="E6"/>
        </w:tcPr>
        <w:p w14:paraId="6C731479" w14:textId="77777777" w:rsidR="00531B69" w:rsidRPr="00531B69" w:rsidRDefault="00531B69" w:rsidP="00D04FD1">
          <w:pPr>
            <w:pStyle w:val="Header"/>
            <w:rPr>
              <w:sz w:val="18"/>
              <w:szCs w:val="18"/>
            </w:rPr>
          </w:pPr>
          <w:r w:rsidRPr="00531B69">
            <w:rPr>
              <w:color w:val="FFFFFF" w:themeColor="background1"/>
              <w:sz w:val="18"/>
              <w:szCs w:val="18"/>
            </w:rPr>
            <w:t>CS 200 – Assignment 1. Copyright DigiPen Institute of Technology, 1988-201</w:t>
          </w:r>
          <w:r w:rsidR="00D04FD1">
            <w:rPr>
              <w:color w:val="FFFFFF" w:themeColor="background1"/>
              <w:sz w:val="18"/>
              <w:szCs w:val="18"/>
            </w:rPr>
            <w:t>8</w:t>
          </w:r>
          <w:r w:rsidRPr="00531B69">
            <w:rPr>
              <w:color w:val="FFFFFF" w:themeColor="background1"/>
              <w:sz w:val="18"/>
              <w:szCs w:val="18"/>
            </w:rPr>
            <w:t>. All rights reserved</w:t>
          </w:r>
        </w:p>
      </w:tc>
    </w:tr>
  </w:tbl>
  <w:p w14:paraId="6C73147B" w14:textId="77777777" w:rsidR="00531B69" w:rsidRDefault="00531B69" w:rsidP="00531B69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73147C" wp14:editId="6C73147D">
          <wp:simplePos x="0" y="0"/>
          <wp:positionH relativeFrom="column">
            <wp:posOffset>4943475</wp:posOffset>
          </wp:positionH>
          <wp:positionV relativeFrom="page">
            <wp:posOffset>228600</wp:posOffset>
          </wp:positionV>
          <wp:extent cx="1552575" cy="447675"/>
          <wp:effectExtent l="0" t="0" r="9525" b="9525"/>
          <wp:wrapNone/>
          <wp:docPr id="1" name="Picture 1" descr="F:\00.WORK\00.Common\02.Logo_Assets\Logo_Digipen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00.WORK\00.Common\02.Logo_Assets\Logo_DigipenSmal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584"/>
    <w:multiLevelType w:val="hybridMultilevel"/>
    <w:tmpl w:val="03227044"/>
    <w:lvl w:ilvl="0" w:tplc="BDD897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97E0F"/>
    <w:multiLevelType w:val="hybridMultilevel"/>
    <w:tmpl w:val="C578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373A1"/>
    <w:multiLevelType w:val="hybridMultilevel"/>
    <w:tmpl w:val="65001474"/>
    <w:lvl w:ilvl="0" w:tplc="BDD897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Komair">
    <w15:presenceInfo w15:providerId="None" w15:userId="Thomas Koma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69"/>
    <w:rsid w:val="00010E4C"/>
    <w:rsid w:val="0004183A"/>
    <w:rsid w:val="00060192"/>
    <w:rsid w:val="00076611"/>
    <w:rsid w:val="00076C4F"/>
    <w:rsid w:val="00082248"/>
    <w:rsid w:val="00082AB6"/>
    <w:rsid w:val="00093145"/>
    <w:rsid w:val="000F0D73"/>
    <w:rsid w:val="0011173B"/>
    <w:rsid w:val="00135B87"/>
    <w:rsid w:val="00173D37"/>
    <w:rsid w:val="001E130E"/>
    <w:rsid w:val="001F7844"/>
    <w:rsid w:val="00206566"/>
    <w:rsid w:val="0022302F"/>
    <w:rsid w:val="0026443E"/>
    <w:rsid w:val="0028189F"/>
    <w:rsid w:val="002A57F2"/>
    <w:rsid w:val="002B1F68"/>
    <w:rsid w:val="002E4551"/>
    <w:rsid w:val="003012AF"/>
    <w:rsid w:val="00312954"/>
    <w:rsid w:val="00314053"/>
    <w:rsid w:val="003248A9"/>
    <w:rsid w:val="00325832"/>
    <w:rsid w:val="00337C1A"/>
    <w:rsid w:val="003830F8"/>
    <w:rsid w:val="00385824"/>
    <w:rsid w:val="00463F4F"/>
    <w:rsid w:val="004C3079"/>
    <w:rsid w:val="004F0A44"/>
    <w:rsid w:val="00510E25"/>
    <w:rsid w:val="00515B1B"/>
    <w:rsid w:val="00523C3A"/>
    <w:rsid w:val="00531B69"/>
    <w:rsid w:val="00542565"/>
    <w:rsid w:val="00573715"/>
    <w:rsid w:val="00595CC1"/>
    <w:rsid w:val="005A7093"/>
    <w:rsid w:val="005C4172"/>
    <w:rsid w:val="005F67C4"/>
    <w:rsid w:val="00610910"/>
    <w:rsid w:val="00630D70"/>
    <w:rsid w:val="006542A5"/>
    <w:rsid w:val="00666C53"/>
    <w:rsid w:val="0067388E"/>
    <w:rsid w:val="006D6CB9"/>
    <w:rsid w:val="00701D56"/>
    <w:rsid w:val="007046A4"/>
    <w:rsid w:val="0071201E"/>
    <w:rsid w:val="00732054"/>
    <w:rsid w:val="00757F13"/>
    <w:rsid w:val="00797675"/>
    <w:rsid w:val="007F42D0"/>
    <w:rsid w:val="00821664"/>
    <w:rsid w:val="00846837"/>
    <w:rsid w:val="008D0271"/>
    <w:rsid w:val="008D417E"/>
    <w:rsid w:val="008D7181"/>
    <w:rsid w:val="008E5DA9"/>
    <w:rsid w:val="008F4648"/>
    <w:rsid w:val="009075F9"/>
    <w:rsid w:val="0097160C"/>
    <w:rsid w:val="009C3D67"/>
    <w:rsid w:val="009E3230"/>
    <w:rsid w:val="00A2584C"/>
    <w:rsid w:val="00A44698"/>
    <w:rsid w:val="00B1728A"/>
    <w:rsid w:val="00B30EC8"/>
    <w:rsid w:val="00B35CA1"/>
    <w:rsid w:val="00B414AC"/>
    <w:rsid w:val="00B47EEE"/>
    <w:rsid w:val="00B7205C"/>
    <w:rsid w:val="00B811D4"/>
    <w:rsid w:val="00B83166"/>
    <w:rsid w:val="00B878FA"/>
    <w:rsid w:val="00BF6559"/>
    <w:rsid w:val="00C35B4E"/>
    <w:rsid w:val="00C44AFB"/>
    <w:rsid w:val="00C859B6"/>
    <w:rsid w:val="00CA1794"/>
    <w:rsid w:val="00CC32D3"/>
    <w:rsid w:val="00CC68E9"/>
    <w:rsid w:val="00CF6EF3"/>
    <w:rsid w:val="00D04FD1"/>
    <w:rsid w:val="00D36F80"/>
    <w:rsid w:val="00D72ADB"/>
    <w:rsid w:val="00D7757B"/>
    <w:rsid w:val="00D96DB7"/>
    <w:rsid w:val="00DE31B3"/>
    <w:rsid w:val="00E400E4"/>
    <w:rsid w:val="00E564FB"/>
    <w:rsid w:val="00E76E98"/>
    <w:rsid w:val="00E91176"/>
    <w:rsid w:val="00E932CD"/>
    <w:rsid w:val="00EB1769"/>
    <w:rsid w:val="00EC3755"/>
    <w:rsid w:val="00EC6E82"/>
    <w:rsid w:val="00EE64E1"/>
    <w:rsid w:val="00EF1867"/>
    <w:rsid w:val="00EF3E95"/>
    <w:rsid w:val="00F225FF"/>
    <w:rsid w:val="00F55327"/>
    <w:rsid w:val="00F80413"/>
    <w:rsid w:val="00F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3142C"/>
  <w15:chartTrackingRefBased/>
  <w15:docId w15:val="{43FE37F2-83CB-46EB-A93F-9D0E2E85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B69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B6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6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43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B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1B69"/>
  </w:style>
  <w:style w:type="paragraph" w:styleId="Footer">
    <w:name w:val="footer"/>
    <w:basedOn w:val="Normal"/>
    <w:link w:val="FooterChar"/>
    <w:uiPriority w:val="99"/>
    <w:unhideWhenUsed/>
    <w:rsid w:val="00531B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1B69"/>
  </w:style>
  <w:style w:type="table" w:styleId="TableGrid">
    <w:name w:val="Table Grid"/>
    <w:basedOn w:val="TableNormal"/>
    <w:uiPriority w:val="39"/>
    <w:rsid w:val="00531B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komair">
    <w:name w:val="tkomair"/>
    <w:basedOn w:val="Normal"/>
    <w:next w:val="Normal"/>
    <w:qFormat/>
    <w:rsid w:val="00531B69"/>
  </w:style>
  <w:style w:type="character" w:customStyle="1" w:styleId="Heading1Char">
    <w:name w:val="Heading 1 Char"/>
    <w:basedOn w:val="DefaultParagraphFont"/>
    <w:link w:val="Heading1"/>
    <w:uiPriority w:val="9"/>
    <w:rsid w:val="00531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443E"/>
    <w:pPr>
      <w:ind w:left="720"/>
      <w:contextualSpacing/>
    </w:pPr>
  </w:style>
  <w:style w:type="paragraph" w:styleId="PlainText">
    <w:name w:val="Plain Text"/>
    <w:basedOn w:val="Normal"/>
    <w:link w:val="PlainTextChar"/>
    <w:rsid w:val="0026443E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6443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4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EE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75031-7278-412C-919E-38C07D1E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Komair</dc:creator>
  <cp:keywords/>
  <dc:description/>
  <cp:lastModifiedBy>Thomas Komair</cp:lastModifiedBy>
  <cp:revision>76</cp:revision>
  <cp:lastPrinted>2020-05-06T11:10:00Z</cp:lastPrinted>
  <dcterms:created xsi:type="dcterms:W3CDTF">2016-05-16T07:50:00Z</dcterms:created>
  <dcterms:modified xsi:type="dcterms:W3CDTF">2021-05-05T12:33:00Z</dcterms:modified>
</cp:coreProperties>
</file>